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C63A1A" w:rsidRPr="00C63A1A" w:rsidP="00C63A1A">
      <w:pPr>
        <w:jc w:val="right"/>
        <w:rPr>
          <w:i/>
        </w:rPr>
      </w:pPr>
      <w:r w:rsidRPr="00C63A1A">
        <w:rPr>
          <w:i/>
        </w:rPr>
        <w:t>Reprinted with permission from iSi Environmental</w:t>
      </w:r>
    </w:p>
    <w:p w:rsidR="00C63A1A" w:rsidRPr="00C63A1A" w:rsidP="00C63A1A">
      <w:pPr>
        <w:jc w:val="right"/>
        <w:rPr>
          <w:i/>
        </w:rPr>
      </w:pPr>
      <w:r w:rsidRPr="00C63A1A">
        <w:rPr>
          <w:i/>
        </w:rPr>
        <w:t>940 Sherwin Parkway, Suite 100</w:t>
      </w:r>
      <w:r>
        <w:rPr>
          <w:i/>
        </w:rPr>
        <w:t xml:space="preserve">; </w:t>
      </w:r>
      <w:r w:rsidRPr="00C63A1A">
        <w:rPr>
          <w:i/>
        </w:rPr>
        <w:t>Buford, Georgia 30518</w:t>
      </w:r>
    </w:p>
    <w:p w:rsidR="00C63A1A" w:rsidRPr="00C63A1A" w:rsidP="00C63A1A">
      <w:pPr>
        <w:jc w:val="right"/>
        <w:rPr>
          <w:i/>
        </w:rPr>
      </w:pPr>
      <w:r w:rsidRPr="00C63A1A">
        <w:rPr>
          <w:i/>
        </w:rPr>
        <w:t>www.iSiEnvironmental.com</w:t>
      </w:r>
    </w:p>
    <w:p w:rsidR="00C63A1A" w:rsidP="00C63A1A">
      <w:pPr>
        <w:jc w:val="center"/>
        <w:rPr>
          <w:rFonts w:ascii="Franklin Gothic Demi" w:hAnsi="Franklin Gothic Demi"/>
          <w:sz w:val="28"/>
        </w:rPr>
      </w:pPr>
    </w:p>
    <w:p w:rsidR="00C63A1A" w:rsidP="00C63A1A">
      <w:pPr>
        <w:jc w:val="center"/>
        <w:rPr>
          <w:rFonts w:ascii="Franklin Gothic Demi" w:hAnsi="Franklin Gothic Demi"/>
          <w:sz w:val="28"/>
        </w:rPr>
      </w:pPr>
      <w:r w:rsidRPr="00BF4948">
        <w:rPr>
          <w:rFonts w:ascii="Franklin Gothic Demi" w:hAnsi="Franklin Gothic Demi"/>
          <w:sz w:val="28"/>
        </w:rPr>
        <w:t xml:space="preserve">The 12 Things You Need to Know </w:t>
      </w:r>
      <w:r w:rsidRPr="00BF4948">
        <w:rPr>
          <w:rFonts w:ascii="Franklin Gothic Demi" w:hAnsi="Franklin Gothic Demi"/>
          <w:sz w:val="28"/>
        </w:rPr>
        <w:t>About</w:t>
      </w:r>
      <w:r w:rsidRPr="00BF4948">
        <w:rPr>
          <w:rFonts w:ascii="Franklin Gothic Demi" w:hAnsi="Franklin Gothic Demi"/>
          <w:sz w:val="28"/>
        </w:rPr>
        <w:t xml:space="preserve"> OSHA’s </w:t>
      </w:r>
      <w:r w:rsidRPr="00BF4948">
        <w:rPr>
          <w:rFonts w:ascii="Franklin Gothic Demi" w:hAnsi="Franklin Gothic Demi"/>
          <w:sz w:val="28"/>
        </w:rPr>
        <w:br/>
        <w:t>New Confined Space in Construction Standard</w:t>
      </w:r>
    </w:p>
    <w:p w:rsidR="00BF4948" w:rsidRPr="00EB5F29" w:rsidP="00C2189A">
      <w:pPr>
        <w:jc w:val="both"/>
      </w:pPr>
    </w:p>
    <w:p w:rsidR="00BF4948" w:rsidRPr="00EB5F29" w:rsidP="00C2189A">
      <w:pPr>
        <w:jc w:val="both"/>
      </w:pPr>
      <w:r w:rsidRPr="00EB5F29">
        <w:t xml:space="preserve">OSHA’s new confined space entry standard for construction became effective this </w:t>
      </w:r>
      <w:r w:rsidR="00C63A1A">
        <w:t>month</w:t>
      </w:r>
      <w:bookmarkStart w:id="0" w:name="_GoBack"/>
      <w:bookmarkEnd w:id="0"/>
      <w:r w:rsidRPr="00EB5F29">
        <w:t xml:space="preserve">.  Until now, the 1926 construction standards didn’t have separate regulations for confined spaces.  The only rules regarding confined spaces in construction were training-related.  </w:t>
      </w:r>
    </w:p>
    <w:p w:rsidR="00BF4948" w:rsidRPr="00EB5F29" w:rsidP="002404E5">
      <w:pPr>
        <w:jc w:val="both"/>
      </w:pPr>
    </w:p>
    <w:p w:rsidR="00BF4948" w:rsidRPr="00EB5F29" w:rsidP="00C2189A">
      <w:pPr>
        <w:jc w:val="both"/>
      </w:pPr>
      <w:r w:rsidRPr="00EB5F29">
        <w:t xml:space="preserve">The new rules are similar to those found in the general industry standards, but have some exceptions, clarifications, and tighter definitions.  </w:t>
      </w:r>
    </w:p>
    <w:p w:rsidR="00BF4948" w:rsidRPr="00EB5F29" w:rsidP="00C2189A">
      <w:pPr>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1.  What’s a Confined Space?</w:t>
      </w:r>
    </w:p>
    <w:p w:rsidR="00BF4948" w:rsidRPr="00EB5F29" w:rsidP="00D846CE">
      <w:pPr>
        <w:ind w:left="720"/>
        <w:jc w:val="both"/>
      </w:pPr>
    </w:p>
    <w:p w:rsidR="00BF4948" w:rsidRPr="00EB5F29" w:rsidP="00D846CE">
      <w:pPr>
        <w:ind w:left="720"/>
        <w:jc w:val="both"/>
      </w:pPr>
      <w:r w:rsidRPr="00EB5F29">
        <w:t xml:space="preserve">This standard lists over 30 examples of confined spaces in construction activities.  Some listed include work in bins, boilers, pits, manholes, tanks, incinerators, scrubbers, vessels, HVAC ducts, water mains, digesters, silos, air preheaters, turbines, chillers, bag houses, sewers, and transformer vaults. </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2.  General Industry or Construction – Which One Do You Use?</w:t>
      </w:r>
    </w:p>
    <w:p w:rsidR="00BF4948" w:rsidRPr="00EB5F29" w:rsidP="00D846CE">
      <w:pPr>
        <w:ind w:left="720"/>
        <w:jc w:val="both"/>
      </w:pPr>
    </w:p>
    <w:p w:rsidR="00BF4948" w:rsidRPr="00EB5F29" w:rsidP="00D846CE">
      <w:pPr>
        <w:ind w:left="720"/>
        <w:jc w:val="both"/>
      </w:pPr>
      <w:r w:rsidRPr="00EB5F29">
        <w:t>If your company performs both general industry AND construction activities, you are to follow the construction standard.  Construction activities are generally considered the building of a new structure or the upgrading of it.</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3.  Enforcement Postponement</w:t>
      </w:r>
    </w:p>
    <w:p w:rsidR="00BF4948" w:rsidRPr="00EB5F29" w:rsidP="00D846CE">
      <w:pPr>
        <w:ind w:left="720"/>
        <w:jc w:val="both"/>
        <w:rPr>
          <w:b/>
        </w:rPr>
      </w:pPr>
    </w:p>
    <w:p w:rsidR="00BF4948" w:rsidRPr="00EB5F29" w:rsidP="00D846CE">
      <w:pPr>
        <w:ind w:left="720"/>
        <w:jc w:val="both"/>
      </w:pPr>
      <w:r w:rsidRPr="00EB5F29">
        <w:t xml:space="preserve">OSHA has postponed enforcement until October 2 to allow additional time for training and for employers to acquire the equipment necessary to comply with the new standard. OSHA will not issue citations to employers who make good faith efforts to comply. These “Good Faith” efforts may include: scheduling for training, ordering equipment, and taking measures to educate and protect employees from confined space hazards. </w:t>
      </w:r>
    </w:p>
    <w:p w:rsidR="00BF4948" w:rsidRPr="00EB5F29" w:rsidP="00D846CE">
      <w:pPr>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4.  Multi-Employer Worksites – Who’s In Charge?  Who Communicates What?</w:t>
      </w:r>
    </w:p>
    <w:p w:rsidR="00BF4948" w:rsidRPr="00EB5F29" w:rsidP="00D846CE">
      <w:pPr>
        <w:ind w:left="720"/>
        <w:jc w:val="both"/>
      </w:pPr>
    </w:p>
    <w:p w:rsidR="00BF4948" w:rsidRPr="00EB5F29" w:rsidP="00D846CE">
      <w:pPr>
        <w:ind w:left="720"/>
        <w:jc w:val="both"/>
      </w:pPr>
      <w:r w:rsidRPr="00EB5F29">
        <w:t xml:space="preserve">In the construction standard, roles and responsibilities are better defined.  There are three different entities which are named: controlling contractors (main contractor responsible for work), the host employer (the facility/owner), and entry employees (the company whose employees will be doing entry).  </w:t>
      </w:r>
    </w:p>
    <w:p w:rsidR="00BF4948" w:rsidRPr="00EB5F29" w:rsidP="00D846CE">
      <w:pPr>
        <w:ind w:left="720"/>
        <w:jc w:val="both"/>
      </w:pPr>
    </w:p>
    <w:p w:rsidR="00BF4948" w:rsidRPr="00EB5F29" w:rsidP="00D846CE">
      <w:pPr>
        <w:ind w:left="720"/>
        <w:jc w:val="both"/>
      </w:pPr>
      <w:r w:rsidRPr="00EB5F29">
        <w:t xml:space="preserve">The controlling contractor is the primary point of contact for information about permit spaces, not the host employer.  The host employer is responsible for providing information to the controlling contractor about the permit spaces at the worksite.  The controlling contractor is then responsible for passing that information on to any </w:t>
      </w:r>
      <w:r w:rsidRPr="00EB5F29">
        <w:t>subcontractors who will have entry employees.  Subcontractors are responsible for notifying the controlling contractor of their entry program and any hazards they encounter in the space.  Then that information is passed back to the host employee from the controlling contractor.</w:t>
      </w:r>
    </w:p>
    <w:p w:rsidR="00BF4948" w:rsidRPr="00EB5F29" w:rsidP="00D846CE">
      <w:pPr>
        <w:ind w:left="720"/>
        <w:jc w:val="both"/>
      </w:pPr>
    </w:p>
    <w:p w:rsidR="00BF4948" w:rsidRPr="00EB5F29" w:rsidP="009A3473">
      <w:pPr>
        <w:ind w:left="720"/>
        <w:jc w:val="both"/>
      </w:pPr>
      <w:r w:rsidRPr="00EB5F29">
        <w:rPr>
          <w:i/>
        </w:rPr>
        <w:t>Heads up property managers!</w:t>
      </w:r>
      <w:r w:rsidRPr="00EB5F29">
        <w:t xml:space="preserve">  If the owner of the property on which the construction activity occurs has contracted with an entity for the general management of that property, OSHA will treat the contracted management entity as the host employer for as long as that entity manages the property. </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5.  Hazard Evaluations</w:t>
      </w:r>
    </w:p>
    <w:p w:rsidR="00BF4948" w:rsidRPr="00EB5F29" w:rsidP="00D846CE">
      <w:pPr>
        <w:ind w:left="720"/>
        <w:jc w:val="both"/>
        <w:rPr>
          <w:b/>
        </w:rPr>
      </w:pPr>
    </w:p>
    <w:p w:rsidR="00BF4948" w:rsidRPr="00EB5F29" w:rsidP="00D846CE">
      <w:pPr>
        <w:ind w:left="720"/>
        <w:jc w:val="both"/>
      </w:pPr>
      <w:r w:rsidRPr="00EB5F29">
        <w:t>A competent person is the one who’s responsible for evaluating the worksite to identify the confined spaces and permit-required spaces before the job begins.  In the general industry standard, the employer is the entity which is responsible for this, not the individual.</w:t>
      </w:r>
    </w:p>
    <w:p w:rsidR="00BF4948" w:rsidRPr="00EB5F29" w:rsidP="00D846CE">
      <w:pPr>
        <w:rPr>
          <w:b/>
        </w:rPr>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 xml:space="preserve">6.  Air Monitoring is </w:t>
      </w:r>
      <w:r w:rsidRPr="00BF4948">
        <w:rPr>
          <w:rFonts w:ascii="Franklin Gothic Medium" w:hAnsi="Franklin Gothic Medium"/>
          <w:color w:val="C30538"/>
        </w:rPr>
        <w:t>Required</w:t>
      </w:r>
    </w:p>
    <w:p w:rsidR="00BF4948" w:rsidRPr="00EB5F29" w:rsidP="00D846CE">
      <w:pPr>
        <w:ind w:left="720"/>
        <w:jc w:val="both"/>
      </w:pPr>
    </w:p>
    <w:p w:rsidR="00BF4948" w:rsidRPr="00EB5F29" w:rsidP="00D846CE">
      <w:pPr>
        <w:ind w:left="720"/>
        <w:jc w:val="both"/>
      </w:pPr>
      <w:r w:rsidRPr="00EB5F29">
        <w:t xml:space="preserve">A strong emphasis is put on continuous atmospheric monitoring and it’s required whenever possible.  The atmosphere within the space must be continuously monitored unless the entry employer can demonstrate that commercially monitoring equipment is not available or periodic monitoring is sufficient. </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7.  Limited or Restricted Means for Entry or Exit = a Confined Space</w:t>
      </w:r>
    </w:p>
    <w:p w:rsidR="00BF4948" w:rsidRPr="00EB5F29" w:rsidP="00D846CE">
      <w:pPr>
        <w:jc w:val="both"/>
      </w:pPr>
    </w:p>
    <w:p w:rsidR="00BF4948" w:rsidRPr="00EB5F29" w:rsidP="00D846CE">
      <w:pPr>
        <w:ind w:left="720"/>
        <w:jc w:val="both"/>
      </w:pPr>
      <w:r w:rsidRPr="00EB5F29">
        <w:t>Areas with limited or restricted means for entry or exit within this standard are included as confined spaces.  These are areas where there’s a condition that has a potential to impede movement into or out of a confined space.  OSHA gives examples of trip hazards, poor illumination, slippery floors, inclining surfaces, and where entry or exit is only by ladder.  Thus, if an area has poor lighting, it could be considered a confined space because it would hinder escape in an emergency.</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8.  Training Delivery</w:t>
      </w:r>
    </w:p>
    <w:p w:rsidR="00BF4948" w:rsidRPr="00EB5F29" w:rsidP="00D846CE">
      <w:pPr>
        <w:ind w:left="720"/>
        <w:jc w:val="both"/>
      </w:pPr>
    </w:p>
    <w:p w:rsidR="00BF4948" w:rsidRPr="00EB5F29" w:rsidP="00D846CE">
      <w:pPr>
        <w:ind w:left="720"/>
        <w:jc w:val="both"/>
      </w:pPr>
      <w:r w:rsidRPr="00EB5F29">
        <w:t>All training needs to be provided in a language and a vocabulary that the worker understands. If you have workers who cannot understand English, you will need to provide training in the language they do understand.</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9.  Notifying the Rescue Team</w:t>
      </w:r>
    </w:p>
    <w:p w:rsidR="00BF4948" w:rsidRPr="00EB5F29" w:rsidP="00D846CE">
      <w:pPr>
        <w:ind w:left="720"/>
        <w:jc w:val="both"/>
      </w:pPr>
    </w:p>
    <w:p w:rsidR="00BF4948" w:rsidRPr="00EB5F29" w:rsidP="00D846CE">
      <w:pPr>
        <w:ind w:left="720"/>
        <w:jc w:val="both"/>
      </w:pPr>
      <w:r w:rsidRPr="00EB5F29">
        <w:t xml:space="preserve">The construction standard says if an employer is relying on local emergency services to handle confined space rescue, that employer is required to alert emergency services of this. So if you’re expecting the local fire department to do the rescue, you need to let them know ahead of time. </w:t>
      </w:r>
    </w:p>
    <w:p w:rsidR="00BF4948" w:rsidRPr="00EB5F29" w:rsidP="00D846CE">
      <w:pPr>
        <w:ind w:left="720"/>
        <w:jc w:val="both"/>
      </w:pPr>
    </w:p>
    <w:p w:rsidR="00BF4948" w:rsidRPr="00EB5F29" w:rsidP="00D846CE">
      <w:pPr>
        <w:ind w:left="720"/>
        <w:jc w:val="both"/>
      </w:pPr>
      <w:r w:rsidRPr="00EB5F29">
        <w:t xml:space="preserve">In addition, as an employer, you need to ask your emergency services contacts to let you know whenever they will not have the capabilities to respond for a period of time.  For example, if you were using the fire department, you would need to arrange for the fire department to let you know when they were going to be using all of their resources responding to another emergency.  </w:t>
      </w:r>
    </w:p>
    <w:p w:rsidR="00BF4948" w:rsidRPr="00EB5F29" w:rsidP="00D846CE">
      <w:pPr>
        <w:ind w:left="720"/>
        <w:jc w:val="both"/>
      </w:pPr>
    </w:p>
    <w:p w:rsidR="00BF4948" w:rsidRPr="00EB5F29" w:rsidP="00D846CE">
      <w:pPr>
        <w:ind w:left="720"/>
        <w:jc w:val="both"/>
      </w:pPr>
      <w:r w:rsidRPr="00EB5F29">
        <w:t xml:space="preserve">Your rescuers will also need to be informed of the hazards ahead of time, be equipped to respond in a timely manner, and be given access to all permit spaces so that they can develop appropriate plans for rescue.  Thus, some planning and communication with your rescue team/emergency services choice will need to be conducted prior to the project.  </w:t>
      </w:r>
    </w:p>
    <w:p w:rsidR="00BF4948" w:rsidRPr="00EB5F29" w:rsidP="00D846CE">
      <w:pPr>
        <w:ind w:left="720"/>
        <w:jc w:val="both"/>
        <w:rPr>
          <w:b/>
        </w:rPr>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10.  Engulfment Hazards</w:t>
      </w:r>
    </w:p>
    <w:p w:rsidR="00BF4948" w:rsidRPr="00EB5F29" w:rsidP="00D846CE">
      <w:pPr>
        <w:ind w:left="720"/>
        <w:jc w:val="both"/>
      </w:pPr>
    </w:p>
    <w:p w:rsidR="00BF4948" w:rsidRPr="00EB5F29" w:rsidP="00D846CE">
      <w:pPr>
        <w:ind w:left="720"/>
        <w:jc w:val="both"/>
      </w:pPr>
      <w:r w:rsidRPr="00EB5F29">
        <w:t>Whenever there is a chance of engulfment, continuous monitoring of potential hazards must be performed.  OSHA uses the example of working in a storm sewer.  Monitoring of weather or water levels using electronic sensors or observers upstream would give workers a sense of the impending water inundation hazard within enough time to evacuate safely.</w:t>
      </w:r>
    </w:p>
    <w:p w:rsidR="00BF4948" w:rsidRPr="00EB5F29" w:rsidP="00D846CE">
      <w:pPr>
        <w:ind w:left="720"/>
        <w:jc w:val="both"/>
        <w:rPr>
          <w:b/>
        </w:rPr>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11.  Non-Permit Entry</w:t>
      </w:r>
    </w:p>
    <w:p w:rsidR="00BF4948" w:rsidRPr="00EB5F29" w:rsidP="00D846CE">
      <w:pPr>
        <w:ind w:left="720"/>
        <w:jc w:val="both"/>
      </w:pPr>
    </w:p>
    <w:p w:rsidR="00BF4948" w:rsidRPr="00EB5F29" w:rsidP="00D846CE">
      <w:pPr>
        <w:ind w:left="720"/>
        <w:jc w:val="both"/>
      </w:pPr>
      <w:r w:rsidRPr="00EB5F29">
        <w:t>If an employer directs an employee to work in a confined space without a permit, that employer must prevent exposure to physical hazards by eliminating those hazards or isolating them through such methods as lockout/</w:t>
      </w:r>
      <w:r w:rsidRPr="00EB5F29">
        <w:t>tagout</w:t>
      </w:r>
      <w:r w:rsidRPr="00EB5F29">
        <w:t xml:space="preserve">, ventilation, purging, </w:t>
      </w:r>
      <w:r w:rsidRPr="00EB5F29">
        <w:t>inerting</w:t>
      </w:r>
      <w:r w:rsidRPr="00EB5F29">
        <w:t>, or flushing spaces.  Action must be taken to reduce the level of any hazard, and just using PPE would not be sufficient.</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12.  Suspending a Permit</w:t>
      </w:r>
    </w:p>
    <w:p w:rsidR="00BF4948" w:rsidRPr="00EB5F29" w:rsidP="00D846CE">
      <w:pPr>
        <w:ind w:left="720"/>
        <w:jc w:val="both"/>
      </w:pPr>
    </w:p>
    <w:p w:rsidR="00BF4948" w:rsidRPr="00EB5F29" w:rsidP="00D846CE">
      <w:pPr>
        <w:ind w:left="720"/>
        <w:jc w:val="both"/>
      </w:pPr>
      <w:r w:rsidRPr="00EB5F29">
        <w:t>The standard allows for suspending the permit rather than cancelling it.  This would occur if the entry conditions on the permit suddenly changed.  Returning the space to the conditions on the permit would allow for re-entry into the space without a full cancellation and issue of a new permit.</w:t>
      </w:r>
    </w:p>
    <w:p w:rsidR="00BF4948" w:rsidRPr="00EB5F29" w:rsidP="00775782">
      <w:pPr>
        <w:jc w:val="both"/>
      </w:pPr>
    </w:p>
    <w:p w:rsidR="00BF4948" w:rsidP="00C2189A">
      <w:pPr>
        <w:jc w:val="both"/>
      </w:pPr>
      <w:r w:rsidRPr="00EB5F29">
        <w:t xml:space="preserve">For more information about the new standard, visit OSHA’s webpage dedicated to this topic at </w:t>
      </w:r>
      <w:hyperlink r:id="rId5" w:history="1">
        <w:r w:rsidRPr="00EB5F29">
          <w:rPr>
            <w:rStyle w:val="Hyperlink"/>
          </w:rPr>
          <w:t>https://www.osha.gov/confinedspaces/index.html</w:t>
        </w:r>
      </w:hyperlink>
      <w:r w:rsidRPr="00EB5F29">
        <w:t xml:space="preserve"> or call iSi at (</w:t>
      </w:r>
      <w:r w:rsidR="00C63A1A">
        <w:t>678</w:t>
      </w:r>
      <w:r w:rsidRPr="00EB5F29">
        <w:t>)</w:t>
      </w:r>
      <w:r w:rsidR="00C63A1A">
        <w:t xml:space="preserve"> 712-4705</w:t>
      </w:r>
      <w:r w:rsidRPr="00EB5F29">
        <w:t>.</w:t>
      </w:r>
    </w:p>
    <w:p w:rsidR="00021FCA" w:rsidRPr="00F750B9" w:rsidP="00F750B9">
      <w:pPr>
        <w:sectPr w:rsidSect="00157A27">
          <w:headerReference w:type="default" r:id="rId6"/>
          <w:footerReference w:type="default" r:id="rId7"/>
          <w:headerReference w:type="first" r:id="rId8"/>
          <w:footerReference w:type="first" r:id="rId9"/>
          <w:pgSz w:w="12240" w:h="15840" w:code="1"/>
          <w:pgMar w:top="1440" w:right="1440" w:bottom="1440" w:left="1440" w:header="720" w:footer="720" w:gutter="0"/>
          <w:cols w:space="720"/>
          <w:docGrid w:linePitch="360"/>
        </w:sectPr>
      </w:pPr>
    </w:p>
    <w:p w:rsidR="00C63A1A" w:rsidP="00C63A1A">
      <w:pPr>
        <w:jc w:val="center"/>
        <w:rPr>
          <w:rFonts w:ascii="Franklin Gothic Demi" w:hAnsi="Franklin Gothic Demi"/>
          <w:sz w:val="28"/>
        </w:rPr>
      </w:pPr>
      <w:r w:rsidRPr="00BF4948">
        <w:rPr>
          <w:rFonts w:ascii="Franklin Gothic Demi" w:hAnsi="Franklin Gothic Demi"/>
          <w:sz w:val="28"/>
        </w:rPr>
        <w:t xml:space="preserve">The 12 Things You Need to Know </w:t>
      </w:r>
      <w:r w:rsidRPr="00BF4948">
        <w:rPr>
          <w:rFonts w:ascii="Franklin Gothic Demi" w:hAnsi="Franklin Gothic Demi"/>
          <w:sz w:val="28"/>
        </w:rPr>
        <w:t>About</w:t>
      </w:r>
      <w:r w:rsidRPr="00BF4948">
        <w:rPr>
          <w:rFonts w:ascii="Franklin Gothic Demi" w:hAnsi="Franklin Gothic Demi"/>
          <w:sz w:val="28"/>
        </w:rPr>
        <w:t xml:space="preserve"> OSHA’s </w:t>
      </w:r>
      <w:r w:rsidRPr="00BF4948">
        <w:rPr>
          <w:rFonts w:ascii="Franklin Gothic Demi" w:hAnsi="Franklin Gothic Demi"/>
          <w:sz w:val="28"/>
        </w:rPr>
        <w:br/>
        <w:t>New Confined Space in Construction Standard</w:t>
      </w:r>
    </w:p>
    <w:p w:rsidR="00BF4948" w:rsidRPr="00EB5F29" w:rsidP="00C2189A">
      <w:pPr>
        <w:jc w:val="both"/>
      </w:pPr>
    </w:p>
    <w:p w:rsidR="00BF4948" w:rsidRPr="00EB5F29" w:rsidP="00C2189A">
      <w:pPr>
        <w:jc w:val="both"/>
      </w:pPr>
      <w:r w:rsidRPr="00EB5F29">
        <w:t xml:space="preserve">OSHA’s new confined space entry standard for construction became effective this </w:t>
      </w:r>
      <w:r w:rsidR="00C63A1A">
        <w:t>month</w:t>
      </w:r>
      <w:r w:rsidRPr="00EB5F29">
        <w:t xml:space="preserve">.  Until now, the 1926 construction standards didn’t have separate regulations for confined spaces.  The only rules regarding confined spaces in construction were training-related.  </w:t>
      </w:r>
    </w:p>
    <w:p w:rsidR="00BF4948" w:rsidRPr="00EB5F29" w:rsidP="002404E5">
      <w:pPr>
        <w:jc w:val="both"/>
      </w:pPr>
    </w:p>
    <w:p w:rsidR="00BF4948" w:rsidRPr="00EB5F29" w:rsidP="00C2189A">
      <w:pPr>
        <w:jc w:val="both"/>
      </w:pPr>
      <w:r w:rsidRPr="00EB5F29">
        <w:t xml:space="preserve">The new rules are similar to those found in the general industry standards, but have some exceptions, clarifications, and tighter definitions.  </w:t>
      </w:r>
    </w:p>
    <w:p w:rsidR="00BF4948" w:rsidRPr="00EB5F29" w:rsidP="00C2189A">
      <w:pPr>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1.  What’s a Confined Space?</w:t>
      </w:r>
    </w:p>
    <w:p w:rsidR="00BF4948" w:rsidRPr="00EB5F29" w:rsidP="00D846CE">
      <w:pPr>
        <w:ind w:left="720"/>
        <w:jc w:val="both"/>
      </w:pPr>
    </w:p>
    <w:p w:rsidR="00BF4948" w:rsidRPr="00EB5F29" w:rsidP="00D846CE">
      <w:pPr>
        <w:ind w:left="720"/>
        <w:jc w:val="both"/>
      </w:pPr>
      <w:r w:rsidRPr="00EB5F29">
        <w:t xml:space="preserve">This standard lists over 30 examples of confined spaces in construction activities.  Some listed include work in bins, boilers, pits, manholes, tanks, incinerators, scrubbers, vessels, HVAC ducts, water mains, digesters, silos, air preheaters, turbines, chillers, bag houses, sewers, and transformer vaults. </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2.  General Industry or Construction – Which One Do You Use?</w:t>
      </w:r>
    </w:p>
    <w:p w:rsidR="00BF4948" w:rsidRPr="00EB5F29" w:rsidP="00D846CE">
      <w:pPr>
        <w:ind w:left="720"/>
        <w:jc w:val="both"/>
      </w:pPr>
    </w:p>
    <w:p w:rsidR="00BF4948" w:rsidRPr="00EB5F29" w:rsidP="00D846CE">
      <w:pPr>
        <w:ind w:left="720"/>
        <w:jc w:val="both"/>
      </w:pPr>
      <w:r w:rsidRPr="00EB5F29">
        <w:t>If your company performs both general industry AND construction activities, you are to follow the construction standard.  Construction activities are generally considered the building of a new structure or the upgrading of it.</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3.  Enforcement Postponement</w:t>
      </w:r>
    </w:p>
    <w:p w:rsidR="00BF4948" w:rsidRPr="00EB5F29" w:rsidP="00D846CE">
      <w:pPr>
        <w:ind w:left="720"/>
        <w:jc w:val="both"/>
        <w:rPr>
          <w:b/>
        </w:rPr>
      </w:pPr>
    </w:p>
    <w:p w:rsidR="00BF4948" w:rsidRPr="00EB5F29" w:rsidP="00D846CE">
      <w:pPr>
        <w:ind w:left="720"/>
        <w:jc w:val="both"/>
      </w:pPr>
      <w:r w:rsidRPr="00EB5F29">
        <w:t xml:space="preserve">OSHA has postponed enforcement until October 2 to allow additional time for training and for employers to acquire the equipment necessary to comply with the new standard. OSHA will not issue citations to employers who make good faith efforts to comply. These “Good Faith” efforts may include: scheduling for training, ordering equipment, and taking measures to educate and protect employees from confined space hazards. </w:t>
      </w:r>
    </w:p>
    <w:p w:rsidR="00BF4948" w:rsidRPr="00EB5F29" w:rsidP="00D846CE">
      <w:pPr>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4.  Multi-Employer Worksites – Who’s In Charge?  Who Communicates What?</w:t>
      </w:r>
    </w:p>
    <w:p w:rsidR="00BF4948" w:rsidRPr="00EB5F29" w:rsidP="00D846CE">
      <w:pPr>
        <w:ind w:left="720"/>
        <w:jc w:val="both"/>
      </w:pPr>
    </w:p>
    <w:p w:rsidR="00BF4948" w:rsidRPr="00EB5F29" w:rsidP="00D846CE">
      <w:pPr>
        <w:ind w:left="720"/>
        <w:jc w:val="both"/>
      </w:pPr>
      <w:r w:rsidRPr="00EB5F29">
        <w:t xml:space="preserve">In the construction standard, roles and responsibilities are better defined.  There are three different entities which are named: controlling contractors (main contractor responsible for work), the host employer (the facility/owner), and entry employees (the company whose employees will be doing entry).  </w:t>
      </w:r>
    </w:p>
    <w:p w:rsidR="00BF4948" w:rsidRPr="00EB5F29" w:rsidP="00D846CE">
      <w:pPr>
        <w:ind w:left="720"/>
        <w:jc w:val="both"/>
      </w:pPr>
    </w:p>
    <w:p w:rsidR="00BF4948" w:rsidRPr="00EB5F29" w:rsidP="00D846CE">
      <w:pPr>
        <w:ind w:left="720"/>
        <w:jc w:val="both"/>
      </w:pPr>
      <w:r w:rsidRPr="00EB5F29">
        <w:t>The controlling contractor is the primary point of contact for information about permit spaces, not the host employer.  The host employer is responsible for providing information to the controlling contractor about the permit spaces at the worksite.  The controlling contractor is then responsible for passing that information on to any subcontractors who will have entry employees.  Subcontractors are responsible for notifying the controlling contractor of their entry program and any hazards they encounter in the space.  Then that information is passed back to the host employee from the controlling contractor.</w:t>
      </w:r>
    </w:p>
    <w:p w:rsidR="00BF4948" w:rsidRPr="00EB5F29" w:rsidP="00D846CE">
      <w:pPr>
        <w:ind w:left="720"/>
        <w:jc w:val="both"/>
      </w:pPr>
    </w:p>
    <w:p w:rsidR="00BF4948" w:rsidRPr="00EB5F29" w:rsidP="009A3473">
      <w:pPr>
        <w:ind w:left="720"/>
        <w:jc w:val="both"/>
      </w:pPr>
      <w:r w:rsidRPr="00EB5F29">
        <w:rPr>
          <w:i/>
        </w:rPr>
        <w:t>Heads up property managers!</w:t>
      </w:r>
      <w:r w:rsidRPr="00EB5F29">
        <w:t xml:space="preserve">  If the owner of the property on which the construction activity occurs has contracted with an entity for the general management of that property, OSHA will treat the contracted management entity as the host employer for as long as that entity manages the property. </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5.  Hazard Evaluations</w:t>
      </w:r>
    </w:p>
    <w:p w:rsidR="00BF4948" w:rsidRPr="00EB5F29" w:rsidP="00D846CE">
      <w:pPr>
        <w:ind w:left="720"/>
        <w:jc w:val="both"/>
        <w:rPr>
          <w:b/>
        </w:rPr>
      </w:pPr>
    </w:p>
    <w:p w:rsidR="00BF4948" w:rsidRPr="00EB5F29" w:rsidP="00D846CE">
      <w:pPr>
        <w:ind w:left="720"/>
        <w:jc w:val="both"/>
      </w:pPr>
      <w:r w:rsidRPr="00EB5F29">
        <w:t>A competent person is the one who’s responsible for evaluating the worksite to identify the confined spaces and permit-required spaces before the job begins.  In the general industry standard, the employer is the entity which is responsible for this, not the individual.</w:t>
      </w:r>
    </w:p>
    <w:p w:rsidR="00BF4948" w:rsidRPr="00EB5F29" w:rsidP="00D846CE">
      <w:pPr>
        <w:rPr>
          <w:b/>
        </w:rPr>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 xml:space="preserve">6.  Air Monitoring is </w:t>
      </w:r>
      <w:r w:rsidRPr="00BF4948">
        <w:rPr>
          <w:rFonts w:ascii="Franklin Gothic Medium" w:hAnsi="Franklin Gothic Medium"/>
          <w:color w:val="C30538"/>
        </w:rPr>
        <w:t>Required</w:t>
      </w:r>
    </w:p>
    <w:p w:rsidR="00BF4948" w:rsidRPr="00EB5F29" w:rsidP="00D846CE">
      <w:pPr>
        <w:ind w:left="720"/>
        <w:jc w:val="both"/>
      </w:pPr>
    </w:p>
    <w:p w:rsidR="00BF4948" w:rsidRPr="00EB5F29" w:rsidP="00D846CE">
      <w:pPr>
        <w:ind w:left="720"/>
        <w:jc w:val="both"/>
      </w:pPr>
      <w:r w:rsidRPr="00EB5F29">
        <w:t xml:space="preserve">A strong emphasis is put on continuous atmospheric monitoring and it’s required whenever possible.  The atmosphere within the space must be continuously monitored unless the entry employer can demonstrate that commercially monitoring equipment is not available or periodic monitoring is sufficient. </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7.  Limited or Restricted Means for Entry or Exit = a Confined Space</w:t>
      </w:r>
    </w:p>
    <w:p w:rsidR="00BF4948" w:rsidRPr="00EB5F29" w:rsidP="00D846CE">
      <w:pPr>
        <w:jc w:val="both"/>
      </w:pPr>
    </w:p>
    <w:p w:rsidR="00BF4948" w:rsidRPr="00EB5F29" w:rsidP="00D846CE">
      <w:pPr>
        <w:ind w:left="720"/>
        <w:jc w:val="both"/>
      </w:pPr>
      <w:r w:rsidRPr="00EB5F29">
        <w:t>Areas with limited or restricted means for entry or exit within this standard are included as confined spaces.  These are areas where there’s a condition that has a potential to impede movement into or out of a confined space.  OSHA gives examples of trip hazards, poor illumination, slippery floors, inclining surfaces, and where entry or exit is only by ladder.  Thus, if an area has poor lighting, it could be considered a confined space because it would hinder escape in an emergency.</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8.  Training Delivery</w:t>
      </w:r>
    </w:p>
    <w:p w:rsidR="00BF4948" w:rsidRPr="00EB5F29" w:rsidP="00D846CE">
      <w:pPr>
        <w:ind w:left="720"/>
        <w:jc w:val="both"/>
      </w:pPr>
    </w:p>
    <w:p w:rsidR="00BF4948" w:rsidRPr="00EB5F29" w:rsidP="00D846CE">
      <w:pPr>
        <w:ind w:left="720"/>
        <w:jc w:val="both"/>
      </w:pPr>
      <w:r w:rsidRPr="00EB5F29">
        <w:t>All training needs to be provided in a language and a vocabulary that the worker understands. If you have workers who cannot understand English, you will need to provide training in the language they do understand.</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9.  Notifying the Rescue Team</w:t>
      </w:r>
    </w:p>
    <w:p w:rsidR="00BF4948" w:rsidRPr="00EB5F29" w:rsidP="00D846CE">
      <w:pPr>
        <w:ind w:left="720"/>
        <w:jc w:val="both"/>
      </w:pPr>
    </w:p>
    <w:p w:rsidR="00BF4948" w:rsidRPr="00EB5F29" w:rsidP="00D846CE">
      <w:pPr>
        <w:ind w:left="720"/>
        <w:jc w:val="both"/>
      </w:pPr>
      <w:r w:rsidRPr="00EB5F29">
        <w:t xml:space="preserve">The construction standard says if an employer is relying on local emergency services to handle confined space rescue, that employer is required to alert emergency services of this. So if you’re expecting the local fire department to do the rescue, you need to let them know ahead of time. </w:t>
      </w:r>
    </w:p>
    <w:p w:rsidR="00BF4948" w:rsidRPr="00EB5F29" w:rsidP="00D846CE">
      <w:pPr>
        <w:ind w:left="720"/>
        <w:jc w:val="both"/>
      </w:pPr>
    </w:p>
    <w:p w:rsidR="00BF4948" w:rsidRPr="00EB5F29" w:rsidP="00D846CE">
      <w:pPr>
        <w:ind w:left="720"/>
        <w:jc w:val="both"/>
      </w:pPr>
      <w:r w:rsidRPr="00EB5F29">
        <w:t xml:space="preserve">In addition, as an employer, you need to ask your emergency services contacts to let you know whenever they will not have the capabilities to respond for a period of time.  For example, if you were using the fire department, you would need to arrange for the fire department to let you know when they were going to be using all of their resources responding to another emergency.  </w:t>
      </w:r>
    </w:p>
    <w:p w:rsidR="00BF4948" w:rsidRPr="00EB5F29" w:rsidP="00D846CE">
      <w:pPr>
        <w:ind w:left="720"/>
        <w:jc w:val="both"/>
      </w:pPr>
    </w:p>
    <w:p w:rsidR="00BF4948" w:rsidRPr="00EB5F29" w:rsidP="00D846CE">
      <w:pPr>
        <w:ind w:left="720"/>
        <w:jc w:val="both"/>
      </w:pPr>
      <w:r w:rsidRPr="00EB5F29">
        <w:t xml:space="preserve">Your rescuers will also need to be informed of the hazards ahead of time, be equipped to respond in a timely manner, and be given access to all permit spaces so that they can develop appropriate plans for rescue.  Thus, some planning and communication with your rescue team/emergency services choice will need to be conducted prior to the project.  </w:t>
      </w:r>
    </w:p>
    <w:p w:rsidR="00BF4948" w:rsidRPr="00EB5F29" w:rsidP="00D846CE">
      <w:pPr>
        <w:ind w:left="720"/>
        <w:jc w:val="both"/>
        <w:rPr>
          <w:b/>
        </w:rPr>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10.  Engulfment Hazards</w:t>
      </w:r>
    </w:p>
    <w:p w:rsidR="00BF4948" w:rsidRPr="00EB5F29" w:rsidP="00D846CE">
      <w:pPr>
        <w:ind w:left="720"/>
        <w:jc w:val="both"/>
      </w:pPr>
    </w:p>
    <w:p w:rsidR="00BF4948" w:rsidRPr="00EB5F29" w:rsidP="00D846CE">
      <w:pPr>
        <w:ind w:left="720"/>
        <w:jc w:val="both"/>
      </w:pPr>
      <w:r w:rsidRPr="00EB5F29">
        <w:t>Whenever there is a chance of engulfment, continuous monitoring of potential hazards must be performed.  OSHA uses the example of working in a storm sewer.  Monitoring of weather or water levels using electronic sensors or observers upstream would give workers a sense of the impending water inundation hazard within enough time to evacuate safely.</w:t>
      </w:r>
    </w:p>
    <w:p w:rsidR="00BF4948" w:rsidRPr="00EB5F29" w:rsidP="00D846CE">
      <w:pPr>
        <w:ind w:left="720"/>
        <w:jc w:val="both"/>
        <w:rPr>
          <w:b/>
        </w:rPr>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11.  Non-Permit Entry</w:t>
      </w:r>
    </w:p>
    <w:p w:rsidR="00BF4948" w:rsidRPr="00EB5F29" w:rsidP="00D846CE">
      <w:pPr>
        <w:ind w:left="720"/>
        <w:jc w:val="both"/>
      </w:pPr>
    </w:p>
    <w:p w:rsidR="00BF4948" w:rsidRPr="00EB5F29" w:rsidP="00D846CE">
      <w:pPr>
        <w:ind w:left="720"/>
        <w:jc w:val="both"/>
      </w:pPr>
      <w:r w:rsidRPr="00EB5F29">
        <w:t>If an employer directs an employee to work in a confined space without a permit, that employer must prevent exposure to physical hazards by eliminating those hazards or isolating them through such methods as lockout/</w:t>
      </w:r>
      <w:r w:rsidRPr="00EB5F29">
        <w:t>tagout</w:t>
      </w:r>
      <w:r w:rsidRPr="00EB5F29">
        <w:t xml:space="preserve">, ventilation, purging, </w:t>
      </w:r>
      <w:r w:rsidRPr="00EB5F29">
        <w:t>inerting</w:t>
      </w:r>
      <w:r w:rsidRPr="00EB5F29">
        <w:t>, or flushing spaces.  Action must be taken to reduce the level of any hazard, and just using PPE would not be sufficient.</w:t>
      </w:r>
    </w:p>
    <w:p w:rsidR="00BF4948" w:rsidRPr="00EB5F29" w:rsidP="00D846CE">
      <w:pPr>
        <w:ind w:left="720"/>
        <w:jc w:val="both"/>
      </w:pPr>
    </w:p>
    <w:p w:rsidR="00BF4948" w:rsidRPr="00BF4948" w:rsidP="00D846CE">
      <w:pPr>
        <w:ind w:left="720"/>
        <w:jc w:val="both"/>
        <w:rPr>
          <w:rFonts w:ascii="Franklin Gothic Medium" w:hAnsi="Franklin Gothic Medium"/>
          <w:color w:val="C30538"/>
        </w:rPr>
      </w:pPr>
      <w:r w:rsidRPr="00BF4948">
        <w:rPr>
          <w:rFonts w:ascii="Franklin Gothic Medium" w:hAnsi="Franklin Gothic Medium"/>
          <w:color w:val="C30538"/>
        </w:rPr>
        <w:t>12.  Suspending a Permit</w:t>
      </w:r>
    </w:p>
    <w:p w:rsidR="00BF4948" w:rsidRPr="00EB5F29" w:rsidP="00D846CE">
      <w:pPr>
        <w:ind w:left="720"/>
        <w:jc w:val="both"/>
      </w:pPr>
    </w:p>
    <w:p w:rsidR="00BF4948" w:rsidRPr="00EB5F29" w:rsidP="00D846CE">
      <w:pPr>
        <w:ind w:left="720"/>
        <w:jc w:val="both"/>
      </w:pPr>
      <w:r w:rsidRPr="00EB5F29">
        <w:t>The standard allows for suspending the permit rather than cancelling it.  This would occur if the entry conditions on the permit suddenly changed.  Returning the space to the conditions on the permit would allow for re-entry into the space without a full cancellation and issue of a new permit.</w:t>
      </w:r>
    </w:p>
    <w:p w:rsidR="00BF4948" w:rsidRPr="00EB5F29" w:rsidP="00775782">
      <w:pPr>
        <w:jc w:val="both"/>
      </w:pPr>
    </w:p>
    <w:p w:rsidR="00BF4948" w:rsidP="00C2189A">
      <w:pPr>
        <w:jc w:val="both"/>
      </w:pPr>
      <w:r w:rsidRPr="00EB5F29">
        <w:t xml:space="preserve">For more information about the new standard, visit OSHA’s webpage dedicated to this topic at </w:t>
      </w:r>
      <w:hyperlink r:id="rId5" w:history="1">
        <w:r w:rsidRPr="00EB5F29">
          <w:rPr>
            <w:rStyle w:val="Hyperlink"/>
          </w:rPr>
          <w:t>https://www.osha.gov/confinedspaces/index.html</w:t>
        </w:r>
      </w:hyperlink>
      <w:r w:rsidRPr="00EB5F29">
        <w:t xml:space="preserve"> or call iSi at (</w:t>
      </w:r>
      <w:r w:rsidR="00282644">
        <w:t>316</w:t>
      </w:r>
      <w:r w:rsidRPr="00EB5F29">
        <w:t>)</w:t>
      </w:r>
      <w:r w:rsidR="00C63A1A">
        <w:t xml:space="preserve"> </w:t>
      </w:r>
      <w:r w:rsidR="00282644">
        <w:t>264-7050</w:t>
      </w:r>
      <w:r w:rsidRPr="00EB5F29">
        <w:t>.</w:t>
      </w:r>
    </w:p>
    <w:p w:rsidR="00282644" w:rsidP="00C2189A">
      <w:pPr>
        <w:jc w:val="both"/>
      </w:pPr>
    </w:p>
    <w:p w:rsidR="00282644" w:rsidP="00282644">
      <w:pPr>
        <w:jc w:val="center"/>
      </w:pPr>
      <w:r>
        <w:t>###</w:t>
      </w:r>
    </w:p>
    <w:p w:rsidR="00282644" w:rsidP="00C2189A">
      <w:pPr>
        <w:jc w:val="both"/>
      </w:pPr>
    </w:p>
    <w:p w:rsidR="00282644" w:rsidRPr="00282644" w:rsidP="00282644">
      <w:pPr>
        <w:jc w:val="right"/>
        <w:rPr>
          <w:i/>
        </w:rPr>
      </w:pPr>
      <w:r w:rsidRPr="00282644">
        <w:rPr>
          <w:i/>
        </w:rPr>
        <w:t>Written by iSi Environmental</w:t>
      </w:r>
    </w:p>
    <w:p w:rsidR="00282644" w:rsidRPr="00282644" w:rsidP="00282644">
      <w:pPr>
        <w:jc w:val="right"/>
        <w:rPr>
          <w:i/>
        </w:rPr>
      </w:pPr>
      <w:r w:rsidRPr="00282644">
        <w:rPr>
          <w:i/>
        </w:rPr>
        <w:t>215 S. Laura; Wichita, Kansas 67211</w:t>
      </w:r>
    </w:p>
    <w:p w:rsidR="00282644" w:rsidRPr="00282644" w:rsidP="00282644">
      <w:pPr>
        <w:jc w:val="right"/>
        <w:rPr>
          <w:i/>
        </w:rPr>
      </w:pPr>
      <w:r w:rsidRPr="00282644">
        <w:rPr>
          <w:i/>
        </w:rPr>
        <w:t>www.iSienvironmental.com</w:t>
      </w:r>
    </w:p>
    <w:p w:rsidR="00021FCA" w:rsidRPr="00F750B9" w:rsidP="00F750B9">
      <w:pPr>
        <w:sectPr w:rsidSect="00157A2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pPr>
    </w:p>
    <w:p w:rsidR="00F46AD9" w:rsidRPr="00ED7966" w:rsidP="00ED7966">
      <w:pPr>
        <w:spacing w:after="0" w:line="240" w:lineRule="auto"/>
        <w:jc w:val="both"/>
        <w:rPr>
          <w:rFonts w:ascii="Calibri" w:hAnsi="Calibri"/>
          <w:b/>
          <w:sz w:val="32"/>
        </w:rPr>
      </w:pPr>
      <w:r w:rsidRPr="00ED7966">
        <w:rPr>
          <w:rFonts w:asciiTheme="minorHAnsi" w:eastAsiaTheme="minorHAnsi" w:hAnsiTheme="minorHAnsi" w:cstheme="minorBidi"/>
          <w:b/>
          <w:sz w:val="32"/>
        </w:rPr>
        <w:t>The Most Common Gaps Found in Environmental Audits</w:t>
      </w:r>
    </w:p>
    <w:p w:rsidR="00833647" w:rsidP="00ED7966">
      <w:pPr>
        <w:spacing w:after="0" w:line="240" w:lineRule="auto"/>
        <w:jc w:val="both"/>
        <w:rPr>
          <w:rFonts w:ascii="Calibri" w:hAnsi="Calibri"/>
          <w:sz w:val="22"/>
        </w:rPr>
      </w:pPr>
    </w:p>
    <w:p w:rsidR="00ED7966" w:rsidRPr="00ED7966" w:rsidP="00ED7966">
      <w:pPr>
        <w:spacing w:before="0" w:beforeAutospacing="0" w:afterAutospacing="0" w:line="240" w:lineRule="auto"/>
        <w:jc w:val="both"/>
        <w:rPr>
          <w:rFonts w:ascii="Open Sans" w:eastAsia="Times New Roman" w:hAnsi="Open Sans" w:cs="Open Sans"/>
          <w:color w:val="000000"/>
          <w:sz w:val="21"/>
          <w:szCs w:val="21"/>
        </w:rPr>
      </w:pPr>
      <w:r w:rsidRPr="00ED7966">
        <w:rPr>
          <w:rFonts w:ascii="Open Sans" w:eastAsia="Times New Roman" w:hAnsi="Open Sans" w:cs="Open Sans"/>
          <w:color w:val="000000"/>
          <w:sz w:val="21"/>
          <w:szCs w:val="21"/>
        </w:rPr>
        <w:t xml:space="preserve">Environmental regulations </w:t>
      </w:r>
      <w:r w:rsidR="003C1CE5">
        <w:rPr>
          <w:rFonts w:ascii="Open Sans" w:eastAsia="Times New Roman" w:hAnsi="Open Sans" w:cs="Open Sans"/>
          <w:color w:val="000000"/>
          <w:sz w:val="21"/>
          <w:szCs w:val="21"/>
        </w:rPr>
        <w:t>are</w:t>
      </w:r>
      <w:r w:rsidRPr="00ED7966">
        <w:rPr>
          <w:rFonts w:ascii="Open Sans" w:eastAsia="Times New Roman" w:hAnsi="Open Sans" w:cs="Open Sans"/>
          <w:color w:val="000000"/>
          <w:sz w:val="21"/>
          <w:szCs w:val="21"/>
        </w:rPr>
        <w:t xml:space="preserve"> enforced by federal, state and local governments. How do you make sure you have your bases covered? An environmental audit can determine your current status and what your vulnerabilities are.</w:t>
      </w:r>
    </w:p>
    <w:p w:rsidR="00ED7966" w:rsidRPr="00ED7966" w:rsidP="00ED7966">
      <w:pPr>
        <w:spacing w:before="0" w:beforeAutospacing="0" w:afterAutospacing="0" w:line="240" w:lineRule="auto"/>
        <w:rPr>
          <w:rFonts w:ascii="Open Sans" w:eastAsia="Times New Roman" w:hAnsi="Open Sans" w:cs="Open Sans"/>
          <w:color w:val="000000"/>
          <w:sz w:val="21"/>
          <w:szCs w:val="21"/>
        </w:rPr>
      </w:pPr>
    </w:p>
    <w:p w:rsidR="00ED7966" w:rsidRPr="00ED7966" w:rsidP="00ED7966">
      <w:pPr>
        <w:spacing w:before="0" w:beforeAutospacing="0" w:afterAutospacing="0" w:line="240" w:lineRule="auto"/>
        <w:jc w:val="both"/>
        <w:rPr>
          <w:rFonts w:ascii="Open Sans" w:eastAsia="Times New Roman" w:hAnsi="Open Sans" w:cs="Open Sans"/>
          <w:color w:val="000000"/>
          <w:sz w:val="21"/>
          <w:szCs w:val="21"/>
        </w:rPr>
      </w:pPr>
      <w:r w:rsidRPr="00ED7966">
        <w:rPr>
          <w:rFonts w:ascii="Open Sans" w:eastAsia="Times New Roman" w:hAnsi="Open Sans" w:cs="Open Sans"/>
          <w:color w:val="000000"/>
          <w:sz w:val="21"/>
          <w:szCs w:val="21"/>
        </w:rPr>
        <w:t>iSi’s</w:t>
      </w:r>
      <w:r w:rsidRPr="00ED7966">
        <w:rPr>
          <w:rFonts w:ascii="Open Sans" w:eastAsia="Times New Roman" w:hAnsi="Open Sans" w:cs="Open Sans"/>
          <w:color w:val="000000"/>
          <w:sz w:val="21"/>
          <w:szCs w:val="21"/>
        </w:rPr>
        <w:t xml:space="preserve"> </w:t>
      </w:r>
      <w:hyperlink r:id="rId14" w:history="1">
        <w:r>
          <w:rPr>
            <w:rFonts w:ascii="Open Sans" w:eastAsia="Times New Roman" w:hAnsi="Open Sans" w:cs="Open Sans"/>
            <w:color w:val="2EA3F2"/>
            <w:sz w:val="21"/>
            <w:szCs w:val="21"/>
          </w:rPr>
          <w:t>environmental audits</w:t>
        </w:r>
      </w:hyperlink>
      <w:r>
        <w:rPr>
          <w:rFonts w:ascii="Open Sans" w:eastAsia="Times New Roman" w:hAnsi="Open Sans" w:cs="Open Sans"/>
          <w:color w:val="666666"/>
          <w:sz w:val="21"/>
          <w:szCs w:val="21"/>
        </w:rPr>
        <w:t xml:space="preserve"> </w:t>
      </w:r>
      <w:r w:rsidRPr="00ED7966">
        <w:rPr>
          <w:rFonts w:ascii="Open Sans" w:eastAsia="Times New Roman" w:hAnsi="Open Sans" w:cs="Open Sans"/>
          <w:color w:val="000000"/>
          <w:sz w:val="21"/>
          <w:szCs w:val="21"/>
        </w:rPr>
        <w:t xml:space="preserve">cover air, wastewater, </w:t>
      </w:r>
      <w:r w:rsidRPr="00ED7966">
        <w:rPr>
          <w:rFonts w:ascii="Open Sans" w:eastAsia="Times New Roman" w:hAnsi="Open Sans" w:cs="Open Sans"/>
          <w:color w:val="000000"/>
          <w:sz w:val="21"/>
          <w:szCs w:val="21"/>
        </w:rPr>
        <w:t>stormwater</w:t>
      </w:r>
      <w:r w:rsidRPr="00ED7966">
        <w:rPr>
          <w:rFonts w:ascii="Open Sans" w:eastAsia="Times New Roman" w:hAnsi="Open Sans" w:cs="Open Sans"/>
          <w:color w:val="000000"/>
          <w:sz w:val="21"/>
          <w:szCs w:val="21"/>
        </w:rPr>
        <w:t>, waste, spill prevention, tanks, DOT and emergency planning (EPCRA) requirements. They are a mock regulatory audit, looking at all aspects of your program through data gathering, walkthroughs and records reviews.</w:t>
      </w:r>
    </w:p>
    <w:p w:rsidR="00ED7966" w:rsidRPr="00ED7966" w:rsidP="00ED7966">
      <w:pPr>
        <w:spacing w:before="0" w:beforeAutospacing="0" w:afterAutospacing="0" w:line="240" w:lineRule="auto"/>
        <w:jc w:val="both"/>
        <w:rPr>
          <w:rFonts w:ascii="Open Sans" w:eastAsia="Times New Roman" w:hAnsi="Open Sans" w:cs="Open Sans"/>
          <w:color w:val="000000"/>
          <w:sz w:val="21"/>
          <w:szCs w:val="21"/>
        </w:rPr>
      </w:pPr>
    </w:p>
    <w:p w:rsidR="00ED7966" w:rsidRPr="00ED7966" w:rsidP="00ED7966">
      <w:pPr>
        <w:spacing w:before="0" w:beforeAutospacing="0" w:afterAutospacing="0" w:line="240" w:lineRule="auto"/>
        <w:jc w:val="both"/>
        <w:rPr>
          <w:rFonts w:ascii="Open Sans" w:eastAsia="Times New Roman" w:hAnsi="Open Sans" w:cs="Open Sans"/>
          <w:color w:val="000000"/>
          <w:sz w:val="21"/>
          <w:szCs w:val="21"/>
        </w:rPr>
      </w:pPr>
      <w:r w:rsidRPr="00ED7966">
        <w:rPr>
          <w:rFonts w:ascii="Open Sans" w:eastAsia="Times New Roman" w:hAnsi="Open Sans" w:cs="Open Sans"/>
          <w:color w:val="000000"/>
          <w:sz w:val="21"/>
          <w:szCs w:val="21"/>
        </w:rPr>
        <w:t>The following are </w:t>
      </w:r>
      <w:r w:rsidR="00644D16">
        <w:rPr>
          <w:rFonts w:ascii="Open Sans" w:eastAsia="Times New Roman" w:hAnsi="Open Sans" w:cs="Open Sans"/>
          <w:color w:val="000000"/>
          <w:sz w:val="21"/>
          <w:szCs w:val="21"/>
        </w:rPr>
        <w:t>our</w:t>
      </w:r>
      <w:r w:rsidRPr="00ED7966">
        <w:rPr>
          <w:rFonts w:ascii="Open Sans" w:eastAsia="Times New Roman" w:hAnsi="Open Sans" w:cs="Open Sans"/>
          <w:color w:val="000000"/>
          <w:sz w:val="21"/>
          <w:szCs w:val="21"/>
        </w:rPr>
        <w:t xml:space="preserve"> Top 8 Most Common </w:t>
      </w:r>
      <w:r w:rsidR="00644D16">
        <w:rPr>
          <w:rFonts w:ascii="Open Sans" w:eastAsia="Times New Roman" w:hAnsi="Open Sans" w:cs="Open Sans"/>
          <w:color w:val="000000"/>
          <w:sz w:val="21"/>
          <w:szCs w:val="21"/>
        </w:rPr>
        <w:t>E</w:t>
      </w:r>
      <w:r w:rsidRPr="00ED7966">
        <w:rPr>
          <w:rFonts w:ascii="Open Sans" w:eastAsia="Times New Roman" w:hAnsi="Open Sans" w:cs="Open Sans"/>
          <w:color w:val="000000"/>
          <w:sz w:val="21"/>
          <w:szCs w:val="21"/>
        </w:rPr>
        <w:t>nvironmental Compliance Gaps</w:t>
      </w:r>
      <w:r w:rsidR="003C1CE5">
        <w:rPr>
          <w:rFonts w:ascii="Open Sans" w:eastAsia="Times New Roman" w:hAnsi="Open Sans" w:cs="Open Sans"/>
          <w:color w:val="000000"/>
          <w:sz w:val="21"/>
          <w:szCs w:val="21"/>
        </w:rPr>
        <w:t xml:space="preserve"> </w:t>
      </w:r>
      <w:r w:rsidR="00644D16">
        <w:rPr>
          <w:rFonts w:ascii="Open Sans" w:eastAsia="Times New Roman" w:hAnsi="Open Sans" w:cs="Open Sans"/>
          <w:color w:val="000000"/>
          <w:sz w:val="21"/>
          <w:szCs w:val="21"/>
        </w:rPr>
        <w:t xml:space="preserve">found </w:t>
      </w:r>
      <w:r w:rsidR="003C1CE5">
        <w:rPr>
          <w:rFonts w:ascii="Open Sans" w:eastAsia="Times New Roman" w:hAnsi="Open Sans" w:cs="Open Sans"/>
          <w:color w:val="000000"/>
          <w:sz w:val="21"/>
          <w:szCs w:val="21"/>
        </w:rPr>
        <w:t xml:space="preserve">in </w:t>
      </w:r>
      <w:r w:rsidR="00644D16">
        <w:rPr>
          <w:rFonts w:ascii="Open Sans" w:eastAsia="Times New Roman" w:hAnsi="Open Sans" w:cs="Open Sans"/>
          <w:color w:val="000000"/>
          <w:sz w:val="21"/>
          <w:szCs w:val="21"/>
        </w:rPr>
        <w:t xml:space="preserve">our </w:t>
      </w:r>
      <w:r w:rsidR="003C1CE5">
        <w:rPr>
          <w:rFonts w:ascii="Open Sans" w:eastAsia="Times New Roman" w:hAnsi="Open Sans" w:cs="Open Sans"/>
          <w:color w:val="000000"/>
          <w:sz w:val="21"/>
          <w:szCs w:val="21"/>
        </w:rPr>
        <w:t>audits</w:t>
      </w:r>
      <w:r w:rsidRPr="00ED7966">
        <w:rPr>
          <w:rFonts w:ascii="Open Sans" w:eastAsia="Times New Roman" w:hAnsi="Open Sans" w:cs="Open Sans"/>
          <w:color w:val="000000"/>
          <w:sz w:val="21"/>
          <w:szCs w:val="21"/>
        </w:rPr>
        <w:t>:</w:t>
      </w:r>
    </w:p>
    <w:p w:rsidR="00ED7966" w:rsidP="00ED7966">
      <w:pPr>
        <w:spacing w:before="0" w:beforeAutospacing="0" w:afterAutospacing="0" w:line="240" w:lineRule="auto"/>
        <w:rPr>
          <w:rFonts w:ascii="Open Sans" w:eastAsia="Times New Roman" w:hAnsi="Open Sans" w:cs="Open Sans"/>
          <w:color w:val="666666"/>
          <w:sz w:val="21"/>
          <w:szCs w:val="21"/>
        </w:rPr>
      </w:pPr>
    </w:p>
    <w:p w:rsidR="00ED7966" w:rsidRPr="00ED7966" w:rsidP="00ED7966">
      <w:pPr>
        <w:spacing w:before="0" w:beforeAutospacing="0" w:afterAutospacing="0" w:line="240" w:lineRule="auto"/>
        <w:rPr>
          <w:rFonts w:ascii="Open Sans" w:eastAsia="Times New Roman" w:hAnsi="Open Sans" w:cs="Open Sans"/>
          <w:color w:val="000000"/>
          <w:sz w:val="21"/>
          <w:szCs w:val="21"/>
        </w:rPr>
      </w:pPr>
      <w:r>
        <w:rPr>
          <w:rFonts w:ascii="Open Sans" w:eastAsia="Times New Roman" w:hAnsi="Open Sans" w:cs="Open Sans"/>
          <w:b/>
          <w:bCs/>
          <w:color w:val="C10538"/>
          <w:sz w:val="21"/>
          <w:szCs w:val="21"/>
        </w:rPr>
        <w:t>1.  Inaccurate Permits, Registrations &amp; Notifications</w:t>
      </w:r>
      <w:r>
        <w:rPr>
          <w:rFonts w:ascii="Open Sans" w:eastAsia="Times New Roman" w:hAnsi="Open Sans" w:cs="Open Sans"/>
          <w:color w:val="666666"/>
          <w:sz w:val="21"/>
          <w:szCs w:val="21"/>
        </w:rPr>
        <w:br/>
      </w:r>
      <w:r w:rsidRPr="00ED7966">
        <w:rPr>
          <w:rFonts w:ascii="Open Sans" w:eastAsia="Times New Roman" w:hAnsi="Open Sans" w:cs="Open Sans"/>
          <w:color w:val="000000"/>
          <w:sz w:val="21"/>
          <w:szCs w:val="21"/>
        </w:rPr>
        <w:t>What</w:t>
      </w:r>
      <w:r w:rsidRPr="00ED7966">
        <w:rPr>
          <w:rFonts w:ascii="Open Sans" w:eastAsia="Times New Roman" w:hAnsi="Open Sans" w:cs="Open Sans"/>
          <w:color w:val="000000"/>
          <w:sz w:val="21"/>
          <w:szCs w:val="21"/>
        </w:rPr>
        <w:t xml:space="preserve"> your facility does will determine which of these you need.  For example, have you notified the proper agencies regarding your spraying, blasting, emitting, generating, collecting, storing, disposing and discharging operations?</w:t>
      </w:r>
    </w:p>
    <w:p w:rsidR="00ED7966" w:rsidP="00ED7966">
      <w:pPr>
        <w:spacing w:before="0" w:beforeAutospacing="0" w:afterAutospacing="0" w:line="240" w:lineRule="auto"/>
        <w:rPr>
          <w:rFonts w:ascii="Open Sans" w:eastAsia="Times New Roman" w:hAnsi="Open Sans" w:cs="Open Sans"/>
          <w:color w:val="666666"/>
          <w:sz w:val="21"/>
          <w:szCs w:val="21"/>
        </w:rPr>
      </w:pPr>
    </w:p>
    <w:p w:rsidR="00ED7966" w:rsidRPr="00ED7966" w:rsidP="00ED7966">
      <w:pPr>
        <w:spacing w:before="0" w:beforeAutospacing="0" w:afterAutospacing="0" w:line="240" w:lineRule="auto"/>
        <w:rPr>
          <w:rFonts w:ascii="Open Sans" w:eastAsia="Times New Roman" w:hAnsi="Open Sans" w:cs="Open Sans"/>
          <w:color w:val="000000"/>
          <w:sz w:val="21"/>
          <w:szCs w:val="21"/>
        </w:rPr>
      </w:pPr>
      <w:r>
        <w:rPr>
          <w:rFonts w:ascii="Open Sans" w:eastAsia="Times New Roman" w:hAnsi="Open Sans" w:cs="Open Sans"/>
          <w:b/>
          <w:bCs/>
          <w:color w:val="C10538"/>
          <w:sz w:val="21"/>
          <w:szCs w:val="21"/>
        </w:rPr>
        <w:t>2.  Inaccurate/Incomplete Facility Plans</w:t>
      </w:r>
      <w:r>
        <w:rPr>
          <w:rFonts w:ascii="Open Sans" w:eastAsia="Times New Roman" w:hAnsi="Open Sans" w:cs="Open Sans"/>
          <w:color w:val="666666"/>
          <w:sz w:val="21"/>
          <w:szCs w:val="21"/>
        </w:rPr>
        <w:br/>
      </w:r>
      <w:r w:rsidRPr="00ED7966">
        <w:rPr>
          <w:rFonts w:ascii="Open Sans" w:eastAsia="Times New Roman" w:hAnsi="Open Sans" w:cs="Open Sans"/>
          <w:color w:val="000000"/>
          <w:sz w:val="21"/>
          <w:szCs w:val="21"/>
        </w:rPr>
        <w:t>Specific written plans are required depending on what you do or have onsite. Which apply to you? Are they updated on the frequency required?</w:t>
      </w:r>
    </w:p>
    <w:p w:rsidR="00ED7966" w:rsidP="00ED7966">
      <w:pPr>
        <w:spacing w:before="0" w:beforeAutospacing="0" w:afterAutospacing="0" w:line="240" w:lineRule="auto"/>
        <w:rPr>
          <w:rFonts w:ascii="Open Sans" w:eastAsia="Times New Roman" w:hAnsi="Open Sans" w:cs="Open Sans"/>
          <w:color w:val="666666"/>
          <w:sz w:val="21"/>
          <w:szCs w:val="21"/>
        </w:rPr>
      </w:pPr>
    </w:p>
    <w:p w:rsidR="00ED7966" w:rsidRPr="00ED7966" w:rsidP="00ED7966">
      <w:pPr>
        <w:spacing w:before="0" w:beforeAutospacing="0" w:afterAutospacing="0" w:line="240" w:lineRule="auto"/>
        <w:rPr>
          <w:rFonts w:ascii="Open Sans" w:eastAsia="Times New Roman" w:hAnsi="Open Sans" w:cs="Open Sans"/>
          <w:color w:val="000000"/>
          <w:sz w:val="21"/>
          <w:szCs w:val="21"/>
        </w:rPr>
      </w:pPr>
      <w:r>
        <w:rPr>
          <w:rFonts w:ascii="Open Sans" w:eastAsia="Times New Roman" w:hAnsi="Open Sans" w:cs="Open Sans"/>
          <w:b/>
          <w:bCs/>
          <w:color w:val="C10538"/>
          <w:sz w:val="21"/>
          <w:szCs w:val="21"/>
        </w:rPr>
        <w:t>3.  Missing/Incomplete Facility Inspections</w:t>
      </w:r>
      <w:r>
        <w:rPr>
          <w:rFonts w:ascii="Open Sans" w:eastAsia="Times New Roman" w:hAnsi="Open Sans" w:cs="Open Sans"/>
          <w:color w:val="666666"/>
          <w:sz w:val="21"/>
          <w:szCs w:val="21"/>
        </w:rPr>
        <w:br/>
      </w:r>
      <w:r w:rsidRPr="00ED7966">
        <w:rPr>
          <w:rFonts w:ascii="Open Sans" w:eastAsia="Times New Roman" w:hAnsi="Open Sans" w:cs="Open Sans"/>
          <w:color w:val="000000"/>
          <w:sz w:val="21"/>
          <w:szCs w:val="21"/>
        </w:rPr>
        <w:t>Are you conducting the inspections which apply to you, on the frequency required?  What documentation is required?</w:t>
      </w:r>
    </w:p>
    <w:p w:rsidR="00ED7966" w:rsidP="00ED7966">
      <w:pPr>
        <w:spacing w:before="0" w:beforeAutospacing="0" w:afterAutospacing="0" w:line="240" w:lineRule="auto"/>
        <w:rPr>
          <w:rFonts w:ascii="Open Sans" w:eastAsia="Times New Roman" w:hAnsi="Open Sans" w:cs="Open Sans"/>
          <w:color w:val="666666"/>
          <w:sz w:val="21"/>
          <w:szCs w:val="21"/>
        </w:rPr>
      </w:pPr>
    </w:p>
    <w:p w:rsidR="00ED7966" w:rsidRPr="00ED7966" w:rsidP="00ED7966">
      <w:pPr>
        <w:spacing w:before="0" w:beforeAutospacing="0" w:afterAutospacing="0" w:line="240" w:lineRule="auto"/>
        <w:rPr>
          <w:rFonts w:ascii="Open Sans" w:eastAsia="Times New Roman" w:hAnsi="Open Sans" w:cs="Open Sans"/>
          <w:color w:val="000000"/>
          <w:sz w:val="21"/>
          <w:szCs w:val="21"/>
        </w:rPr>
      </w:pPr>
      <w:r>
        <w:rPr>
          <w:rFonts w:ascii="Open Sans" w:eastAsia="Times New Roman" w:hAnsi="Open Sans" w:cs="Open Sans"/>
          <w:b/>
          <w:bCs/>
          <w:color w:val="C10538"/>
          <w:sz w:val="21"/>
          <w:szCs w:val="21"/>
        </w:rPr>
        <w:t>4.  Missing/Incomplete Facility Tracking</w:t>
      </w:r>
      <w:r>
        <w:rPr>
          <w:rFonts w:ascii="Open Sans" w:eastAsia="Times New Roman" w:hAnsi="Open Sans" w:cs="Open Sans"/>
          <w:color w:val="666666"/>
          <w:sz w:val="21"/>
          <w:szCs w:val="21"/>
        </w:rPr>
        <w:br/>
      </w:r>
      <w:r w:rsidRPr="00ED7966">
        <w:rPr>
          <w:rFonts w:ascii="Open Sans" w:eastAsia="Times New Roman" w:hAnsi="Open Sans" w:cs="Open Sans"/>
          <w:color w:val="000000"/>
          <w:sz w:val="21"/>
          <w:szCs w:val="21"/>
        </w:rPr>
        <w:t xml:space="preserve">Are you tracking your air emissions correctly? What about waste generation? Tier II </w:t>
      </w:r>
      <w:r>
        <w:rPr>
          <w:rFonts w:ascii="Open Sans" w:eastAsia="Times New Roman" w:hAnsi="Open Sans" w:cs="Open Sans"/>
          <w:color w:val="000000"/>
          <w:sz w:val="21"/>
          <w:szCs w:val="21"/>
        </w:rPr>
        <w:t xml:space="preserve">or Form R </w:t>
      </w:r>
      <w:r w:rsidRPr="00ED7966">
        <w:rPr>
          <w:rFonts w:ascii="Open Sans" w:eastAsia="Times New Roman" w:hAnsi="Open Sans" w:cs="Open Sans"/>
          <w:color w:val="000000"/>
          <w:sz w:val="21"/>
          <w:szCs w:val="21"/>
        </w:rPr>
        <w:t>chemicals? </w:t>
      </w:r>
    </w:p>
    <w:p w:rsidR="00ED7966" w:rsidP="00ED7966">
      <w:pPr>
        <w:spacing w:before="0" w:beforeAutospacing="0" w:afterAutospacing="0" w:line="240" w:lineRule="auto"/>
        <w:rPr>
          <w:rFonts w:ascii="Open Sans" w:eastAsia="Times New Roman" w:hAnsi="Open Sans" w:cs="Open Sans"/>
          <w:color w:val="666666"/>
          <w:sz w:val="21"/>
          <w:szCs w:val="21"/>
        </w:rPr>
      </w:pPr>
    </w:p>
    <w:p w:rsidR="00ED7966" w:rsidRPr="00ED7966" w:rsidP="00ED7966">
      <w:pPr>
        <w:spacing w:before="0" w:beforeAutospacing="0" w:afterAutospacing="0" w:line="240" w:lineRule="auto"/>
        <w:rPr>
          <w:rFonts w:ascii="Open Sans" w:eastAsia="Times New Roman" w:hAnsi="Open Sans" w:cs="Open Sans"/>
          <w:color w:val="000000"/>
          <w:sz w:val="21"/>
          <w:szCs w:val="21"/>
        </w:rPr>
      </w:pPr>
      <w:r>
        <w:rPr>
          <w:rFonts w:ascii="Open Sans" w:eastAsia="Times New Roman" w:hAnsi="Open Sans" w:cs="Open Sans"/>
          <w:b/>
          <w:bCs/>
          <w:color w:val="C10538"/>
          <w:sz w:val="21"/>
          <w:szCs w:val="21"/>
        </w:rPr>
        <w:t>5.  Inaccurate/Incomplete Reporting</w:t>
      </w:r>
      <w:r>
        <w:rPr>
          <w:rFonts w:ascii="Open Sans" w:eastAsia="Times New Roman" w:hAnsi="Open Sans" w:cs="Open Sans"/>
          <w:color w:val="666666"/>
          <w:sz w:val="21"/>
          <w:szCs w:val="21"/>
        </w:rPr>
        <w:br/>
      </w:r>
      <w:r w:rsidRPr="00ED7966">
        <w:rPr>
          <w:rFonts w:ascii="Open Sans" w:eastAsia="Times New Roman" w:hAnsi="Open Sans" w:cs="Open Sans"/>
          <w:color w:val="000000"/>
          <w:sz w:val="21"/>
          <w:szCs w:val="21"/>
        </w:rPr>
        <w:t>Are</w:t>
      </w:r>
      <w:r w:rsidRPr="00ED7966">
        <w:rPr>
          <w:rFonts w:ascii="Open Sans" w:eastAsia="Times New Roman" w:hAnsi="Open Sans" w:cs="Open Sans"/>
          <w:color w:val="000000"/>
          <w:sz w:val="21"/>
          <w:szCs w:val="21"/>
        </w:rPr>
        <w:t xml:space="preserve"> you required to report monthly, quarterly, semi-annually or annually?  What does your state/city/county require?  What about your spills? </w:t>
      </w:r>
    </w:p>
    <w:p w:rsidR="00ED7966" w:rsidP="00ED7966">
      <w:pPr>
        <w:spacing w:before="0" w:beforeAutospacing="0" w:afterAutospacing="0" w:line="240" w:lineRule="auto"/>
        <w:rPr>
          <w:rFonts w:ascii="Open Sans" w:eastAsia="Times New Roman" w:hAnsi="Open Sans" w:cs="Open Sans"/>
          <w:color w:val="666666"/>
          <w:sz w:val="21"/>
          <w:szCs w:val="21"/>
        </w:rPr>
      </w:pPr>
    </w:p>
    <w:p w:rsidR="00ED7966" w:rsidRPr="00ED7966" w:rsidP="00ED7966">
      <w:pPr>
        <w:spacing w:before="0" w:beforeAutospacing="0" w:afterAutospacing="0" w:line="240" w:lineRule="auto"/>
        <w:rPr>
          <w:rFonts w:ascii="Open Sans" w:eastAsia="Times New Roman" w:hAnsi="Open Sans" w:cs="Open Sans"/>
          <w:color w:val="000000"/>
          <w:sz w:val="21"/>
          <w:szCs w:val="21"/>
        </w:rPr>
      </w:pPr>
      <w:r>
        <w:rPr>
          <w:rFonts w:ascii="Open Sans" w:eastAsia="Times New Roman" w:hAnsi="Open Sans" w:cs="Open Sans"/>
          <w:b/>
          <w:bCs/>
          <w:color w:val="C10538"/>
          <w:sz w:val="21"/>
          <w:szCs w:val="21"/>
        </w:rPr>
        <w:t>6.  Inaccurate/Undocumented Training</w:t>
      </w:r>
      <w:r>
        <w:rPr>
          <w:rFonts w:ascii="Open Sans" w:eastAsia="Times New Roman" w:hAnsi="Open Sans" w:cs="Open Sans"/>
          <w:color w:val="666666"/>
          <w:sz w:val="21"/>
          <w:szCs w:val="21"/>
        </w:rPr>
        <w:br/>
      </w:r>
      <w:r w:rsidRPr="00ED7966">
        <w:rPr>
          <w:rFonts w:ascii="Open Sans" w:eastAsia="Times New Roman" w:hAnsi="Open Sans" w:cs="Open Sans"/>
          <w:color w:val="000000"/>
          <w:sz w:val="21"/>
          <w:szCs w:val="21"/>
        </w:rPr>
        <w:t>Have you conducted the training you are required to?  Are the right people trained?  Refreshers needed?</w:t>
      </w:r>
    </w:p>
    <w:p w:rsidR="00ED7966" w:rsidP="00ED7966">
      <w:pPr>
        <w:spacing w:before="0" w:beforeAutospacing="0" w:afterAutospacing="0" w:line="240" w:lineRule="auto"/>
        <w:rPr>
          <w:rFonts w:ascii="Open Sans" w:eastAsia="Times New Roman" w:hAnsi="Open Sans" w:cs="Open Sans"/>
          <w:color w:val="666666"/>
          <w:sz w:val="21"/>
          <w:szCs w:val="21"/>
        </w:rPr>
      </w:pPr>
    </w:p>
    <w:p w:rsidR="00ED7966" w:rsidRPr="00ED7966" w:rsidP="00ED7966">
      <w:pPr>
        <w:spacing w:before="0" w:beforeAutospacing="0" w:afterAutospacing="0" w:line="240" w:lineRule="auto"/>
        <w:rPr>
          <w:rFonts w:ascii="Open Sans" w:eastAsia="Times New Roman" w:hAnsi="Open Sans" w:cs="Open Sans"/>
          <w:color w:val="000000"/>
          <w:sz w:val="21"/>
          <w:szCs w:val="21"/>
        </w:rPr>
      </w:pPr>
      <w:r>
        <w:rPr>
          <w:rFonts w:ascii="Open Sans" w:eastAsia="Times New Roman" w:hAnsi="Open Sans" w:cs="Open Sans"/>
          <w:b/>
          <w:bCs/>
          <w:color w:val="C10538"/>
          <w:sz w:val="21"/>
          <w:szCs w:val="21"/>
        </w:rPr>
        <w:t>7.  Incomplete/Inaccurate Records</w:t>
      </w:r>
      <w:r>
        <w:rPr>
          <w:rFonts w:ascii="Open Sans" w:eastAsia="Times New Roman" w:hAnsi="Open Sans" w:cs="Open Sans"/>
          <w:color w:val="666666"/>
          <w:sz w:val="21"/>
          <w:szCs w:val="21"/>
        </w:rPr>
        <w:br/>
      </w:r>
      <w:r w:rsidRPr="00ED7966">
        <w:rPr>
          <w:rFonts w:ascii="Open Sans" w:eastAsia="Times New Roman" w:hAnsi="Open Sans" w:cs="Open Sans"/>
          <w:color w:val="000000"/>
          <w:sz w:val="21"/>
          <w:szCs w:val="21"/>
        </w:rPr>
        <w:t>Are</w:t>
      </w:r>
      <w:r w:rsidRPr="00ED7966">
        <w:rPr>
          <w:rFonts w:ascii="Open Sans" w:eastAsia="Times New Roman" w:hAnsi="Open Sans" w:cs="Open Sans"/>
          <w:color w:val="000000"/>
          <w:sz w:val="21"/>
          <w:szCs w:val="21"/>
        </w:rPr>
        <w:t xml:space="preserve"> you keeping required records? Where are they kept and for how long?</w:t>
      </w:r>
    </w:p>
    <w:p w:rsidR="00ED7966" w:rsidP="00ED7966">
      <w:pPr>
        <w:spacing w:before="0" w:beforeAutospacing="0" w:afterAutospacing="0" w:line="240" w:lineRule="auto"/>
        <w:rPr>
          <w:rFonts w:ascii="Open Sans" w:eastAsia="Times New Roman" w:hAnsi="Open Sans" w:cs="Open Sans"/>
          <w:color w:val="666666"/>
          <w:sz w:val="21"/>
          <w:szCs w:val="21"/>
        </w:rPr>
      </w:pPr>
    </w:p>
    <w:p w:rsidR="00ED7966" w:rsidRPr="00ED7966" w:rsidP="00ED7966">
      <w:pPr>
        <w:spacing w:before="0" w:beforeAutospacing="0" w:afterAutospacing="0" w:line="240" w:lineRule="auto"/>
        <w:rPr>
          <w:rFonts w:ascii="Open Sans" w:eastAsia="Times New Roman" w:hAnsi="Open Sans" w:cs="Open Sans"/>
          <w:color w:val="000000"/>
          <w:sz w:val="21"/>
          <w:szCs w:val="21"/>
        </w:rPr>
      </w:pPr>
      <w:r>
        <w:rPr>
          <w:rFonts w:ascii="Open Sans" w:eastAsia="Times New Roman" w:hAnsi="Open Sans" w:cs="Open Sans"/>
          <w:b/>
          <w:bCs/>
          <w:color w:val="C10538"/>
          <w:sz w:val="21"/>
          <w:szCs w:val="21"/>
        </w:rPr>
        <w:t>8.  Poor Day to Day Facility Management</w:t>
      </w:r>
      <w:r>
        <w:rPr>
          <w:rFonts w:ascii="Open Sans" w:eastAsia="Times New Roman" w:hAnsi="Open Sans" w:cs="Open Sans"/>
          <w:color w:val="666666"/>
          <w:sz w:val="21"/>
          <w:szCs w:val="21"/>
        </w:rPr>
        <w:br/>
      </w:r>
      <w:r w:rsidRPr="00ED7966">
        <w:rPr>
          <w:rFonts w:ascii="Open Sans" w:eastAsia="Times New Roman" w:hAnsi="Open Sans" w:cs="Open Sans"/>
          <w:color w:val="000000"/>
          <w:sz w:val="21"/>
          <w:szCs w:val="21"/>
        </w:rPr>
        <w:t>Is</w:t>
      </w:r>
      <w:r w:rsidRPr="00ED7966">
        <w:rPr>
          <w:rFonts w:ascii="Open Sans" w:eastAsia="Times New Roman" w:hAnsi="Open Sans" w:cs="Open Sans"/>
          <w:color w:val="000000"/>
          <w:sz w:val="21"/>
          <w:szCs w:val="21"/>
        </w:rPr>
        <w:t xml:space="preserve"> there a disconnect in the proper way to do something vs. how it’s actually being done?</w:t>
      </w:r>
    </w:p>
    <w:p w:rsidR="00ED7966" w:rsidRPr="00ED7966" w:rsidP="00ED7966">
      <w:pPr>
        <w:spacing w:before="0" w:beforeAutospacing="0" w:afterAutospacing="0" w:line="240" w:lineRule="auto"/>
        <w:rPr>
          <w:rFonts w:ascii="Open Sans" w:eastAsia="Times New Roman" w:hAnsi="Open Sans" w:cs="Open Sans"/>
          <w:color w:val="000000"/>
          <w:sz w:val="21"/>
          <w:szCs w:val="21"/>
        </w:rPr>
      </w:pPr>
    </w:p>
    <w:p w:rsidR="00ED7966" w:rsidP="00ED7966">
      <w:pPr>
        <w:spacing w:before="0" w:beforeAutospacing="0" w:afterAutospacing="0" w:line="240" w:lineRule="auto"/>
        <w:jc w:val="both"/>
        <w:rPr>
          <w:rFonts w:ascii="Open Sans" w:eastAsia="Times New Roman" w:hAnsi="Open Sans" w:cs="Open Sans"/>
          <w:color w:val="666666"/>
          <w:sz w:val="21"/>
          <w:szCs w:val="21"/>
        </w:rPr>
      </w:pPr>
      <w:r w:rsidRPr="00ED7966">
        <w:rPr>
          <w:rFonts w:ascii="Open Sans" w:eastAsia="Times New Roman" w:hAnsi="Open Sans" w:cs="Open Sans"/>
          <w:color w:val="000000"/>
          <w:sz w:val="21"/>
          <w:szCs w:val="21"/>
        </w:rPr>
        <w:t>iSi</w:t>
      </w:r>
      <w:r w:rsidRPr="00ED7966">
        <w:rPr>
          <w:rFonts w:ascii="Open Sans" w:eastAsia="Times New Roman" w:hAnsi="Open Sans" w:cs="Open Sans"/>
          <w:color w:val="000000"/>
          <w:sz w:val="21"/>
          <w:szCs w:val="21"/>
        </w:rPr>
        <w:t xml:space="preserve"> can help you get a baseline on your environmental compliance responsibilities and help you prioritize the ones which are most critical to be taken care of. </w:t>
      </w:r>
      <w:r>
        <w:rPr>
          <w:rFonts w:ascii="Open Sans" w:eastAsia="Times New Roman" w:hAnsi="Open Sans" w:cs="Open Sans"/>
          <w:color w:val="666666"/>
          <w:sz w:val="21"/>
          <w:szCs w:val="21"/>
        </w:rPr>
        <w:t> </w:t>
      </w:r>
      <w:hyperlink r:id="rId15" w:history="1">
        <w:r>
          <w:rPr>
            <w:rFonts w:ascii="Open Sans" w:eastAsia="Times New Roman" w:hAnsi="Open Sans" w:cs="Open Sans"/>
            <w:color w:val="2EA3F2"/>
            <w:sz w:val="21"/>
            <w:szCs w:val="21"/>
          </w:rPr>
          <w:t>Request a quote for an environmental audit today!</w:t>
        </w:r>
      </w:hyperlink>
      <w:r>
        <w:rPr>
          <w:rFonts w:ascii="Open Sans" w:eastAsia="Times New Roman" w:hAnsi="Open Sans" w:cs="Open Sans"/>
          <w:color w:val="666666"/>
          <w:sz w:val="21"/>
          <w:szCs w:val="21"/>
        </w:rPr>
        <w:t xml:space="preserve">  </w:t>
      </w:r>
      <w:r w:rsidRPr="00ED7966">
        <w:rPr>
          <w:rFonts w:ascii="Open Sans" w:eastAsia="Times New Roman" w:hAnsi="Open Sans" w:cs="Open Sans"/>
          <w:color w:val="000000"/>
          <w:sz w:val="21"/>
          <w:szCs w:val="21"/>
        </w:rPr>
        <w:t xml:space="preserve">Need more information about these issues?  </w:t>
      </w:r>
      <w:hyperlink r:id="rId16" w:history="1">
        <w:r>
          <w:rPr>
            <w:rFonts w:ascii="Open Sans" w:eastAsia="Times New Roman" w:hAnsi="Open Sans" w:cs="Open Sans"/>
            <w:color w:val="2EA3F2"/>
            <w:sz w:val="21"/>
            <w:szCs w:val="21"/>
          </w:rPr>
          <w:t>Contact us</w:t>
        </w:r>
      </w:hyperlink>
      <w:r>
        <w:rPr>
          <w:rFonts w:ascii="Open Sans" w:eastAsia="Times New Roman" w:hAnsi="Open Sans" w:cs="Open Sans"/>
          <w:color w:val="666666"/>
          <w:sz w:val="21"/>
          <w:szCs w:val="21"/>
        </w:rPr>
        <w:t>!</w:t>
      </w:r>
    </w:p>
    <w:p w:rsidR="001E37A1" w:rsidP="00ED7966">
      <w:pPr>
        <w:spacing w:after="0" w:line="240" w:lineRule="auto"/>
        <w:rPr>
          <w:rFonts w:ascii="Calibri" w:hAnsi="Calibri"/>
          <w:sz w:val="22"/>
        </w:rPr>
        <w:sectPr w:rsidSect="00ED7966">
          <w:pgSz w:w="12240" w:h="15840"/>
          <w:pgMar w:top="720" w:right="720" w:bottom="720" w:left="720" w:header="720" w:footer="720" w:gutter="0"/>
          <w:cols w:space="720"/>
          <w:docGrid w:linePitch="360"/>
        </w:sectPr>
      </w:pPr>
    </w:p>
    <w:p w:rsidR="0031443B" w:rsidRPr="004E3217" w14:paraId="7CA4EC5F" w14:textId="3F49A768">
      <w:pPr>
        <w:spacing w:after="0" w:line="240" w:lineRule="auto"/>
        <w:rPr>
          <w:rFonts w:ascii="Roboto" w:hAnsi="Roboto"/>
          <w:b/>
          <w:bCs/>
          <w:kern w:val="2"/>
          <w:sz w:val="32"/>
          <w:szCs w:val="32"/>
          <w14:ligatures w14:val="standardContextual"/>
        </w:rPr>
      </w:pPr>
      <w:r w:rsidRPr="004E3217">
        <w:rPr>
          <w:rFonts w:ascii="Roboto" w:hAnsi="Roboto" w:eastAsiaTheme="minorHAnsi" w:cstheme="minorBidi"/>
          <w:b/>
          <w:bCs/>
          <w:kern w:val="2"/>
          <w:sz w:val="32"/>
          <w:szCs w:val="32"/>
          <w14:ligatures w14:val="standardContextual"/>
        </w:rPr>
        <w:t xml:space="preserve">OSHA Updates Its Combustible Dust National Emphasis Program </w:t>
      </w:r>
    </w:p>
    <w:p w:rsidR="0031443B" w:rsidRPr="0031443B" w14:paraId="250DD819" w14:textId="1F27F8CC">
      <w:pPr>
        <w:spacing w:after="0" w:line="240" w:lineRule="auto"/>
        <w:rPr>
          <w:rFonts w:ascii="Roboto" w:hAnsi="Roboto"/>
          <w:kern w:val="2"/>
          <w:szCs w:val="24"/>
          <w14:ligatures w14:val="standardContextual"/>
        </w:rPr>
      </w:pPr>
    </w:p>
    <w:p w:rsidR="0031443B" w:rsidP="0031443B" w14:paraId="5B80690C" w14:textId="503950D1">
      <w:pPr>
        <w:spacing w:after="0" w:line="240" w:lineRule="auto"/>
        <w:jc w:val="both"/>
        <w:rPr>
          <w:rFonts w:ascii="Roboto" w:hAnsi="Roboto"/>
          <w:kern w:val="2"/>
          <w:szCs w:val="24"/>
          <w14:ligatures w14:val="standardContextual"/>
        </w:rPr>
      </w:pPr>
      <w:r w:rsidRPr="0031443B">
        <w:rPr>
          <w:rFonts w:ascii="Roboto" w:hAnsi="Roboto" w:eastAsiaTheme="minorHAnsi" w:cstheme="minorBidi"/>
          <w:kern w:val="2"/>
          <w:szCs w:val="24"/>
          <w14:ligatures w14:val="standardContextual"/>
        </w:rPr>
        <w:t>In 2007</w:t>
      </w:r>
      <w:r w:rsidR="00FC32CF">
        <w:rPr>
          <w:rFonts w:ascii="Roboto" w:hAnsi="Roboto" w:eastAsiaTheme="minorHAnsi" w:cstheme="minorBidi"/>
          <w:kern w:val="2"/>
          <w:szCs w:val="24"/>
          <w14:ligatures w14:val="standardContextual"/>
        </w:rPr>
        <w:t>,</w:t>
      </w:r>
      <w:r w:rsidRPr="0031443B">
        <w:rPr>
          <w:rFonts w:ascii="Roboto" w:hAnsi="Roboto" w:eastAsiaTheme="minorHAnsi" w:cstheme="minorBidi"/>
          <w:kern w:val="2"/>
          <w:szCs w:val="24"/>
          <w14:ligatures w14:val="standardContextual"/>
        </w:rPr>
        <w:t xml:space="preserve"> after </w:t>
      </w:r>
      <w:r w:rsidRPr="0031443B">
        <w:rPr>
          <w:rFonts w:ascii="Roboto" w:hAnsi="Roboto" w:eastAsiaTheme="minorHAnsi" w:cstheme="minorBidi"/>
          <w:kern w:val="2"/>
          <w:szCs w:val="24"/>
          <w14:ligatures w14:val="standardContextual"/>
        </w:rPr>
        <w:t>a number of</w:t>
      </w:r>
      <w:r w:rsidRPr="0031443B">
        <w:rPr>
          <w:rFonts w:ascii="Roboto" w:hAnsi="Roboto" w:eastAsiaTheme="minorHAnsi" w:cstheme="minorBidi"/>
          <w:kern w:val="2"/>
          <w:szCs w:val="24"/>
          <w14:ligatures w14:val="standardContextual"/>
        </w:rPr>
        <w:t xml:space="preserve"> combustible </w:t>
      </w:r>
      <w:r>
        <w:rPr>
          <w:rFonts w:ascii="Roboto" w:hAnsi="Roboto" w:eastAsiaTheme="minorHAnsi" w:cstheme="minorBidi"/>
          <w:kern w:val="2"/>
          <w:szCs w:val="24"/>
          <w14:ligatures w14:val="standardContextual"/>
        </w:rPr>
        <w:t xml:space="preserve">dust incidents, OSHA issued its National Emphasis Program on Combustible Dusts.  After years of inspections and gained knowledge about combustible dusts in industry, OSHA </w:t>
      </w:r>
      <w:r w:rsidR="00512D72">
        <w:rPr>
          <w:rFonts w:ascii="Roboto" w:hAnsi="Roboto" w:eastAsiaTheme="minorHAnsi" w:cstheme="minorBidi"/>
          <w:kern w:val="2"/>
          <w:szCs w:val="24"/>
          <w14:ligatures w14:val="standardContextual"/>
        </w:rPr>
        <w:t xml:space="preserve">maintains this National Emphasis Program </w:t>
      </w:r>
      <w:r>
        <w:rPr>
          <w:rFonts w:ascii="Roboto" w:hAnsi="Roboto" w:eastAsiaTheme="minorHAnsi" w:cstheme="minorBidi"/>
          <w:kern w:val="2"/>
          <w:szCs w:val="24"/>
          <w14:ligatures w14:val="standardContextual"/>
        </w:rPr>
        <w:t xml:space="preserve">is now updating </w:t>
      </w:r>
      <w:r w:rsidR="00512D72">
        <w:rPr>
          <w:rFonts w:ascii="Roboto" w:hAnsi="Roboto" w:eastAsiaTheme="minorHAnsi" w:cstheme="minorBidi"/>
          <w:kern w:val="2"/>
          <w:szCs w:val="24"/>
          <w14:ligatures w14:val="standardContextual"/>
        </w:rPr>
        <w:t xml:space="preserve">it to </w:t>
      </w:r>
      <w:r>
        <w:rPr>
          <w:rFonts w:ascii="Roboto" w:hAnsi="Roboto" w:eastAsiaTheme="minorHAnsi" w:cstheme="minorBidi"/>
          <w:kern w:val="2"/>
          <w:szCs w:val="24"/>
          <w14:ligatures w14:val="standardContextual"/>
        </w:rPr>
        <w:t>better target those industries they are finding are having the most issues.</w:t>
      </w:r>
    </w:p>
    <w:p w:rsidR="00BF5CCA" w:rsidP="0031443B" w14:paraId="33CAD355" w14:textId="071A352E">
      <w:pPr>
        <w:spacing w:after="0" w:line="240" w:lineRule="auto"/>
        <w:jc w:val="both"/>
        <w:rPr>
          <w:rFonts w:ascii="Roboto" w:hAnsi="Roboto"/>
          <w:kern w:val="2"/>
          <w:szCs w:val="24"/>
          <w14:ligatures w14:val="standardContextual"/>
        </w:rPr>
      </w:pPr>
    </w:p>
    <w:p w:rsidR="00BF5CCA" w:rsidRPr="00FC32CF" w:rsidP="0031443B" w14:paraId="1376DC43" w14:textId="2B297F79">
      <w:pPr>
        <w:spacing w:after="0" w:line="240" w:lineRule="auto"/>
        <w:jc w:val="both"/>
        <w:rPr>
          <w:rFonts w:ascii="Roboto" w:hAnsi="Roboto"/>
          <w:b/>
          <w:bCs/>
          <w:color w:val="C00000"/>
          <w:kern w:val="2"/>
          <w:sz w:val="28"/>
          <w:szCs w:val="28"/>
          <w14:ligatures w14:val="standardContextual"/>
        </w:rPr>
      </w:pPr>
      <w:r w:rsidRPr="00FC32CF">
        <w:rPr>
          <w:rFonts w:ascii="Roboto" w:hAnsi="Roboto" w:eastAsiaTheme="minorHAnsi" w:cstheme="minorBidi"/>
          <w:b/>
          <w:bCs/>
          <w:color w:val="C00000"/>
          <w:kern w:val="2"/>
          <w:sz w:val="28"/>
          <w:szCs w:val="28"/>
          <w14:ligatures w14:val="standardContextual"/>
        </w:rPr>
        <w:t>What Are Combustible Dusts?</w:t>
      </w:r>
    </w:p>
    <w:p w:rsidR="00BF5CCA" w:rsidP="0031443B" w14:paraId="0C6B617B" w14:textId="0E876ADA">
      <w:pPr>
        <w:spacing w:after="0" w:line="240" w:lineRule="auto"/>
        <w:jc w:val="both"/>
        <w:rPr>
          <w:rFonts w:ascii="Roboto" w:hAnsi="Roboto"/>
          <w:kern w:val="2"/>
          <w:szCs w:val="24"/>
          <w14:ligatures w14:val="standardContextual"/>
        </w:rPr>
      </w:pPr>
    </w:p>
    <w:p w:rsidR="00F36A19" w:rsidP="0031443B" w14:paraId="075F2C3D" w14:textId="507A8484">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Combustible dusts </w:t>
      </w:r>
      <w:r w:rsidR="00512D72">
        <w:rPr>
          <w:rFonts w:ascii="Roboto" w:hAnsi="Roboto" w:eastAsiaTheme="minorHAnsi" w:cstheme="minorBidi"/>
          <w:kern w:val="2"/>
          <w:szCs w:val="24"/>
          <w14:ligatures w14:val="standardContextual"/>
        </w:rPr>
        <w:t xml:space="preserve">are </w:t>
      </w:r>
      <w:r>
        <w:rPr>
          <w:rFonts w:ascii="Roboto" w:hAnsi="Roboto" w:eastAsiaTheme="minorHAnsi" w:cstheme="minorBidi"/>
          <w:kern w:val="2"/>
          <w:szCs w:val="24"/>
          <w14:ligatures w14:val="standardContextual"/>
        </w:rPr>
        <w:t xml:space="preserve">organic or metal dusts ground into very small particles, </w:t>
      </w:r>
      <w:r>
        <w:rPr>
          <w:rFonts w:ascii="Roboto" w:hAnsi="Roboto" w:eastAsiaTheme="minorHAnsi" w:cstheme="minorBidi"/>
          <w:kern w:val="2"/>
          <w:szCs w:val="24"/>
          <w14:ligatures w14:val="standardContextual"/>
        </w:rPr>
        <w:t>fibers,  flakes</w:t>
      </w:r>
      <w:r>
        <w:rPr>
          <w:rFonts w:ascii="Roboto" w:hAnsi="Roboto" w:eastAsiaTheme="minorHAnsi" w:cstheme="minorBidi"/>
          <w:kern w:val="2"/>
          <w:szCs w:val="24"/>
          <w14:ligatures w14:val="standardContextual"/>
        </w:rPr>
        <w:t>, chips, or chunks</w:t>
      </w:r>
      <w:r w:rsidR="00512D72">
        <w:rPr>
          <w:rFonts w:ascii="Roboto" w:hAnsi="Roboto" w:eastAsiaTheme="minorHAnsi" w:cstheme="minorBidi"/>
          <w:kern w:val="2"/>
          <w:szCs w:val="24"/>
          <w14:ligatures w14:val="standardContextual"/>
        </w:rPr>
        <w:t xml:space="preserve"> which</w:t>
      </w:r>
      <w:r>
        <w:rPr>
          <w:rFonts w:ascii="Roboto" w:hAnsi="Roboto" w:eastAsiaTheme="minorHAnsi" w:cstheme="minorBidi"/>
          <w:kern w:val="2"/>
          <w:szCs w:val="24"/>
          <w14:ligatures w14:val="standardContextual"/>
        </w:rPr>
        <w:t xml:space="preserve"> </w:t>
      </w:r>
      <w:r w:rsidR="00512D72">
        <w:rPr>
          <w:rFonts w:ascii="Roboto" w:hAnsi="Roboto" w:eastAsiaTheme="minorHAnsi" w:cstheme="minorBidi"/>
          <w:kern w:val="2"/>
          <w:szCs w:val="24"/>
          <w14:ligatures w14:val="standardContextual"/>
        </w:rPr>
        <w:t xml:space="preserve">makes </w:t>
      </w:r>
      <w:r>
        <w:rPr>
          <w:rFonts w:ascii="Roboto" w:hAnsi="Roboto" w:eastAsiaTheme="minorHAnsi" w:cstheme="minorBidi"/>
          <w:kern w:val="2"/>
          <w:szCs w:val="24"/>
          <w14:ligatures w14:val="standardContextual"/>
        </w:rPr>
        <w:t xml:space="preserve">them </w:t>
      </w:r>
      <w:r>
        <w:rPr>
          <w:rFonts w:ascii="Roboto" w:hAnsi="Roboto" w:eastAsiaTheme="minorHAnsi" w:cstheme="minorBidi"/>
          <w:kern w:val="2"/>
          <w:szCs w:val="24"/>
          <w14:ligatures w14:val="standardContextual"/>
        </w:rPr>
        <w:t xml:space="preserve">more likely to cause fire, flash fire, deflagration and explosion hazards.  </w:t>
      </w:r>
      <w:r>
        <w:rPr>
          <w:rFonts w:ascii="Roboto" w:hAnsi="Roboto" w:eastAsiaTheme="minorHAnsi" w:cstheme="minorBidi"/>
          <w:kern w:val="2"/>
          <w:szCs w:val="24"/>
          <w14:ligatures w14:val="standardContextual"/>
        </w:rPr>
        <w:t xml:space="preserve">They can be found in process equipment, dust collectors, electrical equipment, and </w:t>
      </w:r>
      <w:r w:rsidR="00512D72">
        <w:rPr>
          <w:rFonts w:ascii="Roboto" w:hAnsi="Roboto" w:eastAsiaTheme="minorHAnsi" w:cstheme="minorBidi"/>
          <w:kern w:val="2"/>
          <w:szCs w:val="24"/>
          <w14:ligatures w14:val="standardContextual"/>
        </w:rPr>
        <w:t xml:space="preserve">all </w:t>
      </w:r>
      <w:r>
        <w:rPr>
          <w:rFonts w:ascii="Roboto" w:hAnsi="Roboto" w:eastAsiaTheme="minorHAnsi" w:cstheme="minorBidi"/>
          <w:kern w:val="2"/>
          <w:szCs w:val="24"/>
          <w14:ligatures w14:val="standardContextual"/>
        </w:rPr>
        <w:t>around the building.</w:t>
      </w:r>
    </w:p>
    <w:p w:rsidR="00F36A19" w:rsidP="0031443B" w14:paraId="138CAADC" w14:textId="77777777">
      <w:pPr>
        <w:spacing w:after="0" w:line="240" w:lineRule="auto"/>
        <w:jc w:val="both"/>
        <w:rPr>
          <w:rFonts w:ascii="Roboto" w:hAnsi="Roboto"/>
          <w:kern w:val="2"/>
          <w:szCs w:val="24"/>
          <w14:ligatures w14:val="standardContextual"/>
        </w:rPr>
      </w:pPr>
    </w:p>
    <w:p w:rsidR="00BF5CCA" w:rsidP="0031443B" w14:paraId="7C1AE563" w14:textId="142076F3">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Some </w:t>
      </w:r>
      <w:r w:rsidR="00512D72">
        <w:rPr>
          <w:rFonts w:ascii="Roboto" w:hAnsi="Roboto" w:eastAsiaTheme="minorHAnsi" w:cstheme="minorBidi"/>
          <w:kern w:val="2"/>
          <w:szCs w:val="24"/>
          <w14:ligatures w14:val="standardContextual"/>
        </w:rPr>
        <w:t xml:space="preserve">typical combustible dusts </w:t>
      </w:r>
      <w:r>
        <w:rPr>
          <w:rFonts w:ascii="Roboto" w:hAnsi="Roboto" w:eastAsiaTheme="minorHAnsi" w:cstheme="minorBidi"/>
          <w:kern w:val="2"/>
          <w:szCs w:val="24"/>
          <w14:ligatures w14:val="standardContextual"/>
        </w:rPr>
        <w:t>include:</w:t>
      </w:r>
    </w:p>
    <w:p w:rsidR="00BF5CCA" w:rsidP="0031443B" w14:paraId="361F2FCD" w14:textId="65798B89">
      <w:pPr>
        <w:spacing w:after="0" w:line="240" w:lineRule="auto"/>
        <w:jc w:val="both"/>
        <w:rPr>
          <w:rFonts w:ascii="Roboto" w:hAnsi="Roboto"/>
          <w:kern w:val="2"/>
          <w:szCs w:val="24"/>
          <w14:ligatures w14:val="standardContextual"/>
        </w:rPr>
      </w:pPr>
    </w:p>
    <w:p w:rsidR="00BF5CCA" w:rsidRPr="00BF5CCA" w:rsidP="00BF5CCA" w14:paraId="02EAEC3A" w14:textId="754E969F">
      <w:pPr>
        <w:numPr>
          <w:ilvl w:val="0"/>
          <w:numId w:val="3"/>
        </w:numPr>
        <w:spacing w:after="0" w:line="240" w:lineRule="auto"/>
        <w:ind w:left="720" w:hanging="360"/>
        <w:contextualSpacing/>
        <w:jc w:val="both"/>
        <w:rPr>
          <w:rFonts w:ascii="Roboto" w:hAnsi="Roboto"/>
          <w:kern w:val="2"/>
          <w:szCs w:val="24"/>
          <w14:ligatures w14:val="standardContextual"/>
        </w:rPr>
      </w:pPr>
      <w:r w:rsidRPr="00BF5CCA">
        <w:rPr>
          <w:rFonts w:ascii="Roboto" w:hAnsi="Roboto" w:eastAsiaTheme="minorHAnsi" w:cstheme="minorBidi"/>
          <w:kern w:val="2"/>
          <w:szCs w:val="24"/>
          <w14:ligatures w14:val="standardContextual"/>
        </w:rPr>
        <w:t xml:space="preserve">Metal dusts like aluminum, </w:t>
      </w:r>
      <w:r w:rsidRPr="00BF5CCA">
        <w:rPr>
          <w:rFonts w:ascii="Roboto" w:hAnsi="Roboto" w:eastAsiaTheme="minorHAnsi" w:cstheme="minorBidi"/>
          <w:kern w:val="2"/>
          <w:szCs w:val="24"/>
          <w14:ligatures w14:val="standardContextual"/>
        </w:rPr>
        <w:t>magnesium</w:t>
      </w:r>
      <w:r w:rsidR="00FC32CF">
        <w:rPr>
          <w:rFonts w:ascii="Roboto" w:hAnsi="Roboto" w:eastAsiaTheme="minorHAnsi" w:cstheme="minorBidi"/>
          <w:kern w:val="2"/>
          <w:szCs w:val="24"/>
          <w14:ligatures w14:val="standardContextual"/>
        </w:rPr>
        <w:t xml:space="preserve"> </w:t>
      </w:r>
      <w:r w:rsidRPr="00BF5CCA">
        <w:rPr>
          <w:rFonts w:ascii="Roboto" w:hAnsi="Roboto" w:eastAsiaTheme="minorHAnsi" w:cstheme="minorBidi"/>
          <w:kern w:val="2"/>
          <w:szCs w:val="24"/>
          <w14:ligatures w14:val="standardContextual"/>
        </w:rPr>
        <w:t xml:space="preserve">and iron </w:t>
      </w:r>
    </w:p>
    <w:p w:rsidR="00BF5CCA" w:rsidRPr="00BF5CCA" w:rsidP="00BF5CCA" w14:paraId="28603DFC" w14:textId="5D434C9A">
      <w:pPr>
        <w:numPr>
          <w:ilvl w:val="0"/>
          <w:numId w:val="3"/>
        </w:numPr>
        <w:spacing w:after="0" w:line="240" w:lineRule="auto"/>
        <w:ind w:left="720" w:hanging="360"/>
        <w:contextualSpacing/>
        <w:jc w:val="both"/>
        <w:rPr>
          <w:rFonts w:ascii="Roboto" w:hAnsi="Roboto"/>
          <w:kern w:val="2"/>
          <w:szCs w:val="24"/>
          <w14:ligatures w14:val="standardContextual"/>
        </w:rPr>
      </w:pPr>
      <w:r w:rsidRPr="00BF5CCA">
        <w:rPr>
          <w:rFonts w:ascii="Roboto" w:hAnsi="Roboto" w:eastAsiaTheme="minorHAnsi" w:cstheme="minorBidi"/>
          <w:kern w:val="2"/>
          <w:szCs w:val="24"/>
          <w14:ligatures w14:val="standardContextual"/>
        </w:rPr>
        <w:t>Wood dusts</w:t>
      </w:r>
    </w:p>
    <w:p w:rsidR="00BF5CCA" w:rsidRPr="00BF5CCA" w:rsidP="00BF5CCA" w14:paraId="79DE8B34" w14:textId="0F0B619A">
      <w:pPr>
        <w:numPr>
          <w:ilvl w:val="0"/>
          <w:numId w:val="3"/>
        </w:numPr>
        <w:spacing w:after="0" w:line="240" w:lineRule="auto"/>
        <w:ind w:left="720" w:hanging="360"/>
        <w:contextualSpacing/>
        <w:jc w:val="both"/>
        <w:rPr>
          <w:rFonts w:ascii="Roboto" w:hAnsi="Roboto"/>
          <w:kern w:val="2"/>
          <w:szCs w:val="24"/>
          <w14:ligatures w14:val="standardContextual"/>
        </w:rPr>
      </w:pPr>
      <w:r w:rsidRPr="00BF5CCA">
        <w:rPr>
          <w:rFonts w:ascii="Roboto" w:hAnsi="Roboto" w:eastAsiaTheme="minorHAnsi" w:cstheme="minorBidi"/>
          <w:kern w:val="2"/>
          <w:szCs w:val="24"/>
          <w14:ligatures w14:val="standardContextual"/>
        </w:rPr>
        <w:t xml:space="preserve">Coal, </w:t>
      </w:r>
      <w:r w:rsidRPr="00BF5CCA">
        <w:rPr>
          <w:rFonts w:ascii="Roboto" w:hAnsi="Roboto" w:eastAsiaTheme="minorHAnsi" w:cstheme="minorBidi"/>
          <w:kern w:val="2"/>
          <w:szCs w:val="24"/>
          <w14:ligatures w14:val="standardContextual"/>
        </w:rPr>
        <w:t>carbon</w:t>
      </w:r>
      <w:r w:rsidRPr="00BF5CCA">
        <w:rPr>
          <w:rFonts w:ascii="Roboto" w:hAnsi="Roboto" w:eastAsiaTheme="minorHAnsi" w:cstheme="minorBidi"/>
          <w:kern w:val="2"/>
          <w:szCs w:val="24"/>
          <w14:ligatures w14:val="standardContextual"/>
        </w:rPr>
        <w:t xml:space="preserve"> and carbon black</w:t>
      </w:r>
    </w:p>
    <w:p w:rsidR="00BF5CCA" w:rsidRPr="00BF5CCA" w:rsidP="00BF5CCA" w14:paraId="1173BE58" w14:textId="38BB9336">
      <w:pPr>
        <w:numPr>
          <w:ilvl w:val="0"/>
          <w:numId w:val="3"/>
        </w:numPr>
        <w:spacing w:after="0" w:line="240" w:lineRule="auto"/>
        <w:ind w:left="720" w:hanging="360"/>
        <w:contextualSpacing/>
        <w:jc w:val="both"/>
        <w:rPr>
          <w:rFonts w:ascii="Roboto" w:hAnsi="Roboto"/>
          <w:kern w:val="2"/>
          <w:szCs w:val="24"/>
          <w14:ligatures w14:val="standardContextual"/>
        </w:rPr>
      </w:pPr>
      <w:r w:rsidRPr="00BF5CCA">
        <w:rPr>
          <w:rFonts w:ascii="Roboto" w:hAnsi="Roboto" w:eastAsiaTheme="minorHAnsi" w:cstheme="minorBidi"/>
          <w:kern w:val="2"/>
          <w:szCs w:val="24"/>
          <w14:ligatures w14:val="standardContextual"/>
        </w:rPr>
        <w:t xml:space="preserve">Plastic dusts, phenolic </w:t>
      </w:r>
      <w:r w:rsidRPr="00BF5CCA">
        <w:rPr>
          <w:rFonts w:ascii="Roboto" w:hAnsi="Roboto" w:eastAsiaTheme="minorHAnsi" w:cstheme="minorBidi"/>
          <w:kern w:val="2"/>
          <w:szCs w:val="24"/>
          <w14:ligatures w14:val="standardContextual"/>
        </w:rPr>
        <w:t>resins</w:t>
      </w:r>
      <w:r w:rsidRPr="00BF5CCA">
        <w:rPr>
          <w:rFonts w:ascii="Roboto" w:hAnsi="Roboto" w:eastAsiaTheme="minorHAnsi" w:cstheme="minorBidi"/>
          <w:kern w:val="2"/>
          <w:szCs w:val="24"/>
          <w14:ligatures w14:val="standardContextual"/>
        </w:rPr>
        <w:t xml:space="preserve"> and additives</w:t>
      </w:r>
    </w:p>
    <w:p w:rsidR="00BF5CCA" w:rsidRPr="00BF5CCA" w:rsidP="00BF5CCA" w14:paraId="724B1E7D" w14:textId="40306795">
      <w:pPr>
        <w:numPr>
          <w:ilvl w:val="0"/>
          <w:numId w:val="3"/>
        </w:numPr>
        <w:spacing w:after="0" w:line="240" w:lineRule="auto"/>
        <w:ind w:left="720" w:hanging="360"/>
        <w:contextualSpacing/>
        <w:jc w:val="both"/>
        <w:rPr>
          <w:rFonts w:ascii="Roboto" w:hAnsi="Roboto"/>
          <w:kern w:val="2"/>
          <w:szCs w:val="24"/>
          <w14:ligatures w14:val="standardContextual"/>
        </w:rPr>
      </w:pPr>
      <w:r w:rsidRPr="00BF5CCA">
        <w:rPr>
          <w:rFonts w:ascii="Roboto" w:hAnsi="Roboto" w:eastAsiaTheme="minorHAnsi" w:cstheme="minorBidi"/>
          <w:kern w:val="2"/>
          <w:szCs w:val="24"/>
          <w14:ligatures w14:val="standardContextual"/>
        </w:rPr>
        <w:t>Rubber dust</w:t>
      </w:r>
    </w:p>
    <w:p w:rsidR="00BF5CCA" w:rsidRPr="00BF5CCA" w:rsidP="00BF5CCA" w14:paraId="1C028770" w14:textId="7EF44F84">
      <w:pPr>
        <w:numPr>
          <w:ilvl w:val="0"/>
          <w:numId w:val="3"/>
        </w:numPr>
        <w:spacing w:after="0" w:line="240" w:lineRule="auto"/>
        <w:ind w:left="720" w:hanging="360"/>
        <w:contextualSpacing/>
        <w:jc w:val="both"/>
        <w:rPr>
          <w:rFonts w:ascii="Roboto" w:hAnsi="Roboto"/>
          <w:kern w:val="2"/>
          <w:szCs w:val="24"/>
          <w14:ligatures w14:val="standardContextual"/>
        </w:rPr>
      </w:pPr>
      <w:r w:rsidRPr="00BF5CCA">
        <w:rPr>
          <w:rFonts w:ascii="Roboto" w:hAnsi="Roboto" w:eastAsiaTheme="minorHAnsi" w:cstheme="minorBidi"/>
          <w:kern w:val="2"/>
          <w:szCs w:val="24"/>
          <w14:ligatures w14:val="standardContextual"/>
        </w:rPr>
        <w:t>Biosolids</w:t>
      </w:r>
    </w:p>
    <w:p w:rsidR="00BF5CCA" w:rsidRPr="00BF5CCA" w:rsidP="00BF5CCA" w14:paraId="7D9B845E" w14:textId="2BC4ABE3">
      <w:pPr>
        <w:numPr>
          <w:ilvl w:val="0"/>
          <w:numId w:val="3"/>
        </w:numPr>
        <w:spacing w:after="0" w:line="240" w:lineRule="auto"/>
        <w:ind w:left="720" w:hanging="360"/>
        <w:contextualSpacing/>
        <w:jc w:val="both"/>
        <w:rPr>
          <w:rFonts w:ascii="Roboto" w:hAnsi="Roboto"/>
          <w:kern w:val="2"/>
          <w:szCs w:val="24"/>
          <w14:ligatures w14:val="standardContextual"/>
        </w:rPr>
      </w:pPr>
      <w:r w:rsidRPr="00BF5CCA">
        <w:rPr>
          <w:rFonts w:ascii="Roboto" w:hAnsi="Roboto" w:eastAsiaTheme="minorHAnsi" w:cstheme="minorBidi"/>
          <w:kern w:val="2"/>
          <w:szCs w:val="24"/>
          <w14:ligatures w14:val="standardContextual"/>
        </w:rPr>
        <w:t xml:space="preserve">Organic dusts like sugar, flour, paper, </w:t>
      </w:r>
      <w:r w:rsidRPr="00BF5CCA">
        <w:rPr>
          <w:rFonts w:ascii="Roboto" w:hAnsi="Roboto" w:eastAsiaTheme="minorHAnsi" w:cstheme="minorBidi"/>
          <w:kern w:val="2"/>
          <w:szCs w:val="24"/>
          <w14:ligatures w14:val="standardContextual"/>
        </w:rPr>
        <w:t>soap</w:t>
      </w:r>
      <w:r w:rsidRPr="00BF5CCA">
        <w:rPr>
          <w:rFonts w:ascii="Roboto" w:hAnsi="Roboto" w:eastAsiaTheme="minorHAnsi" w:cstheme="minorBidi"/>
          <w:kern w:val="2"/>
          <w:szCs w:val="24"/>
          <w14:ligatures w14:val="standardContextual"/>
        </w:rPr>
        <w:t xml:space="preserve"> and dried blood</w:t>
      </w:r>
    </w:p>
    <w:p w:rsidR="00BF5CCA" w:rsidP="00BF5CCA" w14:paraId="57308939" w14:textId="786592F8">
      <w:pPr>
        <w:numPr>
          <w:ilvl w:val="0"/>
          <w:numId w:val="3"/>
        </w:numPr>
        <w:spacing w:after="0" w:line="240" w:lineRule="auto"/>
        <w:ind w:left="720" w:hanging="360"/>
        <w:contextualSpacing/>
        <w:jc w:val="both"/>
        <w:rPr>
          <w:rFonts w:ascii="Roboto" w:hAnsi="Roboto"/>
          <w:kern w:val="2"/>
          <w:szCs w:val="24"/>
          <w14:ligatures w14:val="standardContextual"/>
        </w:rPr>
      </w:pPr>
      <w:r w:rsidRPr="00BF5CCA">
        <w:rPr>
          <w:rFonts w:ascii="Roboto" w:hAnsi="Roboto" w:eastAsiaTheme="minorHAnsi" w:cstheme="minorBidi"/>
          <w:kern w:val="2"/>
          <w:szCs w:val="24"/>
          <w14:ligatures w14:val="standardContextual"/>
        </w:rPr>
        <w:t>Textile dusts</w:t>
      </w:r>
    </w:p>
    <w:p w:rsidR="00BF5CCA" w:rsidP="00BF5CCA" w14:paraId="6BC419C5" w14:textId="27AB3A34">
      <w:pPr>
        <w:spacing w:after="0" w:line="240" w:lineRule="auto"/>
        <w:jc w:val="both"/>
        <w:rPr>
          <w:rFonts w:ascii="Roboto" w:hAnsi="Roboto"/>
          <w:kern w:val="2"/>
          <w:szCs w:val="24"/>
          <w14:ligatures w14:val="standardContextual"/>
        </w:rPr>
      </w:pPr>
    </w:p>
    <w:p w:rsidR="00BF5CCA" w:rsidRPr="00BF5CCA" w:rsidP="00BF5CCA" w14:paraId="6EE4A126" w14:textId="75AD1D04">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Grain handling dusts are also combustible, however, due to the incidents and explosions involving grain handling facilities, they have their own emphasis program.  The combustible dust emphasis program looks at all other dusts or those facilities that may not qualify to be inspected under the grain handling emphasis.</w:t>
      </w:r>
    </w:p>
    <w:p w:rsidR="00BF5CCA" w:rsidP="00BF5CCA" w14:paraId="53D8A2DF" w14:textId="28A5CB6B">
      <w:pPr>
        <w:spacing w:after="0" w:line="240" w:lineRule="auto"/>
        <w:jc w:val="both"/>
        <w:rPr>
          <w:rFonts w:ascii="Roboto" w:hAnsi="Roboto"/>
          <w:kern w:val="2"/>
          <w:szCs w:val="24"/>
          <w14:ligatures w14:val="standardContextual"/>
        </w:rPr>
      </w:pPr>
    </w:p>
    <w:p w:rsidR="00BF5CCA" w:rsidRPr="00FC32CF" w:rsidP="00BF5CCA" w14:paraId="7B799F02" w14:textId="015DF9B4">
      <w:pPr>
        <w:spacing w:after="0" w:line="240" w:lineRule="auto"/>
        <w:jc w:val="both"/>
        <w:rPr>
          <w:rFonts w:ascii="Roboto" w:hAnsi="Roboto"/>
          <w:b/>
          <w:bCs/>
          <w:color w:val="C30535"/>
          <w:kern w:val="2"/>
          <w:sz w:val="28"/>
          <w:szCs w:val="28"/>
          <w14:ligatures w14:val="standardContextual"/>
        </w:rPr>
      </w:pPr>
      <w:r w:rsidRPr="00FC32CF">
        <w:rPr>
          <w:rFonts w:ascii="Roboto" w:hAnsi="Roboto" w:eastAsiaTheme="minorHAnsi" w:cstheme="minorBidi"/>
          <w:b/>
          <w:bCs/>
          <w:color w:val="C30535"/>
          <w:kern w:val="2"/>
          <w:sz w:val="28"/>
          <w:szCs w:val="28"/>
          <w14:ligatures w14:val="standardContextual"/>
        </w:rPr>
        <w:t>Affected Industries</w:t>
      </w:r>
    </w:p>
    <w:p w:rsidR="00BF5CCA" w:rsidP="00BF5CCA" w14:paraId="0D4124DE" w14:textId="17300E27">
      <w:pPr>
        <w:spacing w:after="0" w:line="240" w:lineRule="auto"/>
        <w:jc w:val="both"/>
        <w:rPr>
          <w:rFonts w:ascii="Roboto" w:hAnsi="Roboto"/>
          <w:kern w:val="2"/>
          <w:szCs w:val="24"/>
          <w14:ligatures w14:val="standardContextual"/>
        </w:rPr>
      </w:pPr>
    </w:p>
    <w:p w:rsidR="00BF5CCA" w:rsidP="0031443B" w14:paraId="33446F3D" w14:textId="368A977C">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The combustible dust emphasis program has l</w:t>
      </w:r>
      <w:r w:rsidR="00512D72">
        <w:rPr>
          <w:rFonts w:ascii="Roboto" w:hAnsi="Roboto" w:eastAsiaTheme="minorHAnsi" w:cstheme="minorBidi"/>
          <w:kern w:val="2"/>
          <w:szCs w:val="24"/>
          <w14:ligatures w14:val="standardContextual"/>
        </w:rPr>
        <w:t xml:space="preserve">isted </w:t>
      </w:r>
      <w:r>
        <w:rPr>
          <w:rFonts w:ascii="Roboto" w:hAnsi="Roboto" w:eastAsiaTheme="minorHAnsi" w:cstheme="minorBidi"/>
          <w:kern w:val="2"/>
          <w:szCs w:val="24"/>
          <w14:ligatures w14:val="standardContextual"/>
        </w:rPr>
        <w:t xml:space="preserve">quite a few NAICS codes targeted for </w:t>
      </w:r>
      <w:r w:rsidR="00FC32CF">
        <w:rPr>
          <w:rFonts w:ascii="Roboto" w:hAnsi="Roboto" w:eastAsiaTheme="minorHAnsi" w:cstheme="minorBidi"/>
          <w:kern w:val="2"/>
          <w:szCs w:val="24"/>
          <w14:ligatures w14:val="standardContextual"/>
        </w:rPr>
        <w:t xml:space="preserve">programmed </w:t>
      </w:r>
      <w:r>
        <w:rPr>
          <w:rFonts w:ascii="Roboto" w:hAnsi="Roboto" w:eastAsiaTheme="minorHAnsi" w:cstheme="minorBidi"/>
          <w:kern w:val="2"/>
          <w:szCs w:val="24"/>
          <w14:ligatures w14:val="standardContextual"/>
        </w:rPr>
        <w:t xml:space="preserve">inspections in its </w:t>
      </w:r>
      <w:hyperlink r:id="rId17" w:history="1">
        <w:r w:rsidRPr="00176437">
          <w:rPr>
            <w:rFonts w:ascii="Roboto" w:hAnsi="Roboto" w:eastAsiaTheme="minorHAnsi" w:cstheme="minorBidi"/>
            <w:color w:val="0563C1"/>
            <w:kern w:val="2"/>
            <w:szCs w:val="24"/>
            <w:u w:val="single"/>
            <w14:ligatures w14:val="standardContextual"/>
          </w:rPr>
          <w:t>Appendix B</w:t>
        </w:r>
      </w:hyperlink>
      <w:r>
        <w:rPr>
          <w:rFonts w:ascii="Roboto" w:hAnsi="Roboto" w:eastAsiaTheme="minorHAnsi" w:cstheme="minorBidi"/>
          <w:kern w:val="2"/>
          <w:szCs w:val="24"/>
          <w14:ligatures w14:val="standardContextual"/>
        </w:rPr>
        <w:t>.  Some of these include:</w:t>
      </w:r>
    </w:p>
    <w:p w:rsidR="00BF5CCA" w:rsidP="0031443B" w14:paraId="34FA735F" w14:textId="0728C41B">
      <w:pPr>
        <w:spacing w:after="0" w:line="240" w:lineRule="auto"/>
        <w:jc w:val="both"/>
        <w:rPr>
          <w:rFonts w:ascii="Roboto" w:hAnsi="Roboto"/>
          <w:kern w:val="2"/>
          <w:szCs w:val="24"/>
          <w14:ligatures w14:val="standardContextual"/>
        </w:rPr>
      </w:pPr>
    </w:p>
    <w:p w:rsidR="00BF5CCA" w:rsidRPr="00F36A19" w:rsidP="00F36A19" w14:paraId="41F7E2F3" w14:textId="20DB2EAD">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Wood products</w:t>
      </w:r>
    </w:p>
    <w:p w:rsidR="00BF5CCA" w:rsidRPr="00F36A19" w:rsidP="00F36A19" w14:paraId="51622084" w14:textId="77777777">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Forest and furniture</w:t>
      </w:r>
    </w:p>
    <w:p w:rsidR="00BF5CCA" w:rsidRPr="00F36A19" w:rsidP="00F36A19" w14:paraId="3289209D" w14:textId="77777777">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Chemicals</w:t>
      </w:r>
    </w:p>
    <w:p w:rsidR="00F36A19" w:rsidRPr="00F36A19" w:rsidP="00F36A19" w14:paraId="45386061" w14:textId="19DAFDD5">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Metal processing</w:t>
      </w:r>
    </w:p>
    <w:p w:rsidR="00BF5CCA" w:rsidRPr="00F36A19" w:rsidP="00F36A19" w14:paraId="3CD475B8" w14:textId="0054E009">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Agriculture and food (human and animal)</w:t>
      </w:r>
    </w:p>
    <w:p w:rsidR="00BF5CCA" w:rsidRPr="00F36A19" w:rsidP="00F36A19" w14:paraId="030E0228" w14:textId="2D094673">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Rubber</w:t>
      </w:r>
      <w:r w:rsidRPr="00F36A19" w:rsidR="00F36A19">
        <w:rPr>
          <w:rFonts w:ascii="Roboto" w:hAnsi="Roboto" w:eastAsiaTheme="minorHAnsi" w:cstheme="minorBidi"/>
          <w:kern w:val="2"/>
          <w:szCs w:val="24"/>
          <w14:ligatures w14:val="standardContextual"/>
        </w:rPr>
        <w:t xml:space="preserve"> and Tire</w:t>
      </w:r>
    </w:p>
    <w:p w:rsidR="00F36A19" w:rsidRPr="00F36A19" w:rsidP="00F36A19" w14:paraId="57E07BF9" w14:textId="0398492B">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Paper products</w:t>
      </w:r>
    </w:p>
    <w:p w:rsidR="00BF5CCA" w:rsidRPr="00F36A19" w:rsidP="00F36A19" w14:paraId="04F91B33" w14:textId="043BAFDF">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Textiles</w:t>
      </w:r>
    </w:p>
    <w:p w:rsidR="00F36A19" w:rsidRPr="00F36A19" w:rsidP="00F36A19" w14:paraId="00D6A8CD" w14:textId="55531CFC">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 xml:space="preserve">3-D printing </w:t>
      </w:r>
    </w:p>
    <w:p w:rsidR="00F36A19" w:rsidRPr="00F36A19" w:rsidP="00F36A19" w14:paraId="708BD140" w14:textId="17F8A361">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Pharmaceuticals</w:t>
      </w:r>
    </w:p>
    <w:p w:rsidR="00F36A19" w:rsidRPr="00F36A19" w:rsidP="00F36A19" w14:paraId="38A07224" w14:textId="3D2AFD09">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Wastewater treatment</w:t>
      </w:r>
    </w:p>
    <w:p w:rsidR="00F36A19" w:rsidRPr="00F36A19" w:rsidP="00F36A19" w14:paraId="353A246D" w14:textId="6B88D528">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 xml:space="preserve">Recycling </w:t>
      </w:r>
    </w:p>
    <w:p w:rsidR="00F36A19" w:rsidRPr="00F36A19" w:rsidP="00F36A19" w14:paraId="7B6645F4" w14:textId="50CD5162">
      <w:pPr>
        <w:numPr>
          <w:ilvl w:val="0"/>
          <w:numId w:val="4"/>
        </w:numPr>
        <w:spacing w:after="0" w:line="240" w:lineRule="auto"/>
        <w:ind w:left="720" w:hanging="360"/>
        <w:contextualSpacing/>
        <w:jc w:val="both"/>
        <w:rPr>
          <w:rFonts w:ascii="Roboto" w:hAnsi="Roboto"/>
          <w:kern w:val="2"/>
          <w:szCs w:val="24"/>
          <w14:ligatures w14:val="standardContextual"/>
        </w:rPr>
      </w:pPr>
      <w:r w:rsidRPr="00F36A19">
        <w:rPr>
          <w:rFonts w:ascii="Roboto" w:hAnsi="Roboto" w:eastAsiaTheme="minorHAnsi" w:cstheme="minorBidi"/>
          <w:kern w:val="2"/>
          <w:szCs w:val="24"/>
          <w14:ligatures w14:val="standardContextual"/>
        </w:rPr>
        <w:t>Coal dust handling and processing</w:t>
      </w:r>
    </w:p>
    <w:p w:rsidR="00F36A19" w:rsidP="0031443B" w14:paraId="27BFB379" w14:textId="77777777">
      <w:pPr>
        <w:spacing w:after="0" w:line="240" w:lineRule="auto"/>
        <w:jc w:val="both"/>
        <w:rPr>
          <w:rFonts w:ascii="Roboto" w:hAnsi="Roboto"/>
          <w:kern w:val="2"/>
          <w:szCs w:val="24"/>
          <w14:ligatures w14:val="standardContextual"/>
        </w:rPr>
      </w:pPr>
    </w:p>
    <w:p w:rsidR="00F36A19" w:rsidP="0031443B" w14:paraId="57070B82" w14:textId="2A934568">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Through its inspections since 2007, </w:t>
      </w:r>
      <w:r>
        <w:rPr>
          <w:rFonts w:ascii="Roboto" w:hAnsi="Roboto" w:eastAsiaTheme="minorHAnsi" w:cstheme="minorBidi"/>
          <w:kern w:val="2"/>
          <w:szCs w:val="24"/>
          <w14:ligatures w14:val="standardContextual"/>
        </w:rPr>
        <w:t>OSHA found:</w:t>
      </w:r>
    </w:p>
    <w:p w:rsidR="00F36A19" w:rsidP="0031443B" w14:paraId="02F854FA" w14:textId="77777777">
      <w:pPr>
        <w:spacing w:after="0" w:line="240" w:lineRule="auto"/>
        <w:jc w:val="both"/>
        <w:rPr>
          <w:rFonts w:ascii="Roboto" w:hAnsi="Roboto"/>
          <w:kern w:val="2"/>
          <w:szCs w:val="24"/>
          <w14:ligatures w14:val="standardContextual"/>
        </w:rPr>
      </w:pPr>
    </w:p>
    <w:p w:rsidR="00F36A19" w:rsidRPr="00FC32CF" w:rsidP="00512D72" w14:paraId="5ED1266C" w14:textId="5DCCFAF1">
      <w:pPr>
        <w:spacing w:after="0" w:line="240" w:lineRule="auto"/>
        <w:jc w:val="both"/>
        <w:rPr>
          <w:rFonts w:ascii="Roboto" w:hAnsi="Roboto"/>
          <w:b/>
          <w:bCs/>
          <w:kern w:val="2"/>
          <w:szCs w:val="24"/>
          <w14:ligatures w14:val="standardContextual"/>
        </w:rPr>
      </w:pPr>
      <w:r>
        <w:rPr>
          <w:rFonts w:ascii="Roboto" w:hAnsi="Roboto" w:eastAsiaTheme="minorHAnsi" w:cstheme="minorBidi"/>
          <w:b/>
          <w:bCs/>
          <w:kern w:val="2"/>
          <w:szCs w:val="24"/>
          <w14:ligatures w14:val="standardContextual"/>
        </w:rPr>
        <w:t xml:space="preserve">The </w:t>
      </w:r>
      <w:r w:rsidRPr="00FC32CF">
        <w:rPr>
          <w:rFonts w:ascii="Roboto" w:hAnsi="Roboto" w:eastAsiaTheme="minorHAnsi" w:cstheme="minorBidi"/>
          <w:b/>
          <w:bCs/>
          <w:kern w:val="2"/>
          <w:szCs w:val="24"/>
          <w14:ligatures w14:val="standardContextual"/>
        </w:rPr>
        <w:t>Top 5 I</w:t>
      </w:r>
      <w:r w:rsidRPr="00FC32CF" w:rsidR="00BF5CCA">
        <w:rPr>
          <w:rFonts w:ascii="Roboto" w:hAnsi="Roboto" w:eastAsiaTheme="minorHAnsi" w:cstheme="minorBidi"/>
          <w:b/>
          <w:bCs/>
          <w:kern w:val="2"/>
          <w:szCs w:val="24"/>
          <w14:ligatures w14:val="standardContextual"/>
        </w:rPr>
        <w:t xml:space="preserve">ndustries with the </w:t>
      </w:r>
      <w:r w:rsidRPr="00FC32CF">
        <w:rPr>
          <w:rFonts w:ascii="Roboto" w:hAnsi="Roboto" w:eastAsiaTheme="minorHAnsi" w:cstheme="minorBidi"/>
          <w:b/>
          <w:bCs/>
          <w:kern w:val="2"/>
          <w:szCs w:val="24"/>
          <w14:ligatures w14:val="standardContextual"/>
        </w:rPr>
        <w:t>M</w:t>
      </w:r>
      <w:r w:rsidRPr="00FC32CF" w:rsidR="00BF5CCA">
        <w:rPr>
          <w:rFonts w:ascii="Roboto" w:hAnsi="Roboto" w:eastAsiaTheme="minorHAnsi" w:cstheme="minorBidi"/>
          <w:b/>
          <w:bCs/>
          <w:kern w:val="2"/>
          <w:szCs w:val="24"/>
          <w14:ligatures w14:val="standardContextual"/>
        </w:rPr>
        <w:t xml:space="preserve">ost </w:t>
      </w:r>
      <w:r w:rsidRPr="00FC32CF">
        <w:rPr>
          <w:rFonts w:ascii="Roboto" w:hAnsi="Roboto" w:eastAsiaTheme="minorHAnsi" w:cstheme="minorBidi"/>
          <w:b/>
          <w:bCs/>
          <w:kern w:val="2"/>
          <w:szCs w:val="24"/>
          <w14:ligatures w14:val="standardContextual"/>
        </w:rPr>
        <w:t>Combustible Dust H</w:t>
      </w:r>
      <w:r w:rsidRPr="00FC32CF" w:rsidR="00BF5CCA">
        <w:rPr>
          <w:rFonts w:ascii="Roboto" w:hAnsi="Roboto" w:eastAsiaTheme="minorHAnsi" w:cstheme="minorBidi"/>
          <w:b/>
          <w:bCs/>
          <w:kern w:val="2"/>
          <w:szCs w:val="24"/>
          <w14:ligatures w14:val="standardContextual"/>
        </w:rPr>
        <w:t>azards</w:t>
      </w:r>
    </w:p>
    <w:p w:rsidR="00F36A19" w:rsidP="00FC32CF" w14:paraId="7E42DB7A" w14:textId="77777777">
      <w:pPr>
        <w:spacing w:after="0" w:line="240" w:lineRule="auto"/>
        <w:ind w:left="360"/>
        <w:jc w:val="both"/>
        <w:rPr>
          <w:rFonts w:ascii="Roboto" w:hAnsi="Roboto"/>
          <w:kern w:val="2"/>
          <w:szCs w:val="24"/>
          <w14:ligatures w14:val="standardContextual"/>
        </w:rPr>
      </w:pPr>
    </w:p>
    <w:p w:rsidR="00F36A19" w:rsidRPr="00FC32CF" w:rsidP="00FC32CF" w14:paraId="39C794C7" w14:textId="7764A8B6">
      <w:pPr>
        <w:numPr>
          <w:ilvl w:val="0"/>
          <w:numId w:val="5"/>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Farm suppliers</w:t>
      </w:r>
    </w:p>
    <w:p w:rsidR="00F36A19" w:rsidRPr="00FC32CF" w:rsidP="00FC32CF" w14:paraId="0F64BD6C" w14:textId="56573254">
      <w:pPr>
        <w:numPr>
          <w:ilvl w:val="0"/>
          <w:numId w:val="5"/>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Institutional furniture manufacturers</w:t>
      </w:r>
    </w:p>
    <w:p w:rsidR="00F36A19" w:rsidRPr="00FC32CF" w:rsidP="00FC32CF" w14:paraId="2C3D0496" w14:textId="5199ABE8">
      <w:pPr>
        <w:numPr>
          <w:ilvl w:val="0"/>
          <w:numId w:val="5"/>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Metal window and door manufacturers</w:t>
      </w:r>
    </w:p>
    <w:p w:rsidR="00F36A19" w:rsidRPr="00FC32CF" w:rsidP="00FC32CF" w14:paraId="2FE4A5A2" w14:textId="38A36604">
      <w:pPr>
        <w:numPr>
          <w:ilvl w:val="0"/>
          <w:numId w:val="5"/>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Sheet metal work</w:t>
      </w:r>
    </w:p>
    <w:p w:rsidR="00F36A19" w:rsidRPr="00FC32CF" w:rsidP="00FC32CF" w14:paraId="6F8D8B7B" w14:textId="38ABD9ED">
      <w:pPr>
        <w:numPr>
          <w:ilvl w:val="0"/>
          <w:numId w:val="5"/>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Furniture and upholstery repair</w:t>
      </w:r>
    </w:p>
    <w:p w:rsidR="00F36A19" w:rsidP="00FC32CF" w14:paraId="33D43184" w14:textId="6E7C5550">
      <w:pPr>
        <w:spacing w:after="0" w:line="240" w:lineRule="auto"/>
        <w:ind w:left="360"/>
        <w:jc w:val="both"/>
        <w:rPr>
          <w:rFonts w:ascii="Roboto" w:hAnsi="Roboto"/>
          <w:kern w:val="2"/>
          <w:szCs w:val="24"/>
          <w14:ligatures w14:val="standardContextual"/>
        </w:rPr>
      </w:pPr>
    </w:p>
    <w:p w:rsidR="00F36A19" w:rsidRPr="00FC32CF" w:rsidP="00512D72" w14:paraId="32E1DF64" w14:textId="7C1149E7">
      <w:pPr>
        <w:spacing w:after="0" w:line="240" w:lineRule="auto"/>
        <w:jc w:val="both"/>
        <w:rPr>
          <w:rFonts w:ascii="Roboto" w:hAnsi="Roboto"/>
          <w:b/>
          <w:bCs/>
          <w:kern w:val="2"/>
          <w:szCs w:val="24"/>
          <w14:ligatures w14:val="standardContextual"/>
        </w:rPr>
      </w:pPr>
      <w:r>
        <w:rPr>
          <w:rFonts w:ascii="Roboto" w:hAnsi="Roboto" w:eastAsiaTheme="minorHAnsi" w:cstheme="minorBidi"/>
          <w:b/>
          <w:bCs/>
          <w:kern w:val="2"/>
          <w:szCs w:val="24"/>
          <w14:ligatures w14:val="standardContextual"/>
        </w:rPr>
        <w:t xml:space="preserve">The </w:t>
      </w:r>
      <w:r w:rsidRPr="00FC32CF">
        <w:rPr>
          <w:rFonts w:ascii="Roboto" w:hAnsi="Roboto" w:eastAsiaTheme="minorHAnsi" w:cstheme="minorBidi"/>
          <w:b/>
          <w:bCs/>
          <w:kern w:val="2"/>
          <w:szCs w:val="24"/>
          <w14:ligatures w14:val="standardContextual"/>
        </w:rPr>
        <w:t xml:space="preserve">Industries </w:t>
      </w:r>
      <w:r w:rsidRPr="00FC32CF">
        <w:rPr>
          <w:rFonts w:ascii="Roboto" w:hAnsi="Roboto" w:eastAsiaTheme="minorHAnsi" w:cstheme="minorBidi"/>
          <w:b/>
          <w:bCs/>
          <w:kern w:val="2"/>
          <w:szCs w:val="24"/>
          <w14:ligatures w14:val="standardContextual"/>
        </w:rPr>
        <w:t>With</w:t>
      </w:r>
      <w:r w:rsidRPr="00FC32CF">
        <w:rPr>
          <w:rFonts w:ascii="Roboto" w:hAnsi="Roboto" w:eastAsiaTheme="minorHAnsi" w:cstheme="minorBidi"/>
          <w:b/>
          <w:bCs/>
          <w:kern w:val="2"/>
          <w:szCs w:val="24"/>
          <w14:ligatures w14:val="standardContextual"/>
        </w:rPr>
        <w:t xml:space="preserve"> the Most Fatalities and Catastrophes:</w:t>
      </w:r>
    </w:p>
    <w:p w:rsidR="00F36A19" w:rsidP="00FC32CF" w14:paraId="353633A6" w14:textId="7B68451D">
      <w:pPr>
        <w:spacing w:after="0" w:line="240" w:lineRule="auto"/>
        <w:ind w:left="360"/>
        <w:jc w:val="both"/>
        <w:rPr>
          <w:rFonts w:ascii="Roboto" w:hAnsi="Roboto"/>
          <w:kern w:val="2"/>
          <w:szCs w:val="24"/>
          <w14:ligatures w14:val="standardContextual"/>
        </w:rPr>
      </w:pPr>
    </w:p>
    <w:p w:rsidR="00F36A19" w:rsidRPr="00FC32CF" w:rsidP="00FC32CF" w14:paraId="6A305342" w14:textId="507BF40B">
      <w:pPr>
        <w:numPr>
          <w:ilvl w:val="0"/>
          <w:numId w:val="6"/>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Animal food manufacturing</w:t>
      </w:r>
    </w:p>
    <w:p w:rsidR="00F36A19" w:rsidRPr="00FC32CF" w:rsidP="00FC32CF" w14:paraId="3E4E1FB7" w14:textId="6F45E85C">
      <w:pPr>
        <w:numPr>
          <w:ilvl w:val="0"/>
          <w:numId w:val="6"/>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Sawmills and lumber production</w:t>
      </w:r>
    </w:p>
    <w:p w:rsidR="00F36A19" w:rsidRPr="00FC32CF" w:rsidP="00FC32CF" w14:paraId="1A3A7E39" w14:textId="14FB53D5">
      <w:pPr>
        <w:numPr>
          <w:ilvl w:val="0"/>
          <w:numId w:val="6"/>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Wood manufacturing and processing</w:t>
      </w:r>
    </w:p>
    <w:p w:rsidR="00F36A19" w:rsidRPr="00FC32CF" w:rsidP="00FC32CF" w14:paraId="6F1F4C71" w14:textId="07AA8717">
      <w:pPr>
        <w:numPr>
          <w:ilvl w:val="0"/>
          <w:numId w:val="6"/>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Agriculture processing</w:t>
      </w:r>
    </w:p>
    <w:p w:rsidR="00F36A19" w:rsidP="0031443B" w14:paraId="36BA45F8" w14:textId="231B02BA">
      <w:pPr>
        <w:spacing w:after="0" w:line="240" w:lineRule="auto"/>
        <w:jc w:val="both"/>
        <w:rPr>
          <w:rFonts w:ascii="Roboto" w:hAnsi="Roboto"/>
          <w:kern w:val="2"/>
          <w:szCs w:val="24"/>
          <w14:ligatures w14:val="standardContextual"/>
        </w:rPr>
      </w:pPr>
    </w:p>
    <w:p w:rsidR="00F36A19" w:rsidRPr="00FC32CF" w:rsidP="0031443B" w14:paraId="5E4465EC" w14:textId="4CCE3A53">
      <w:pPr>
        <w:spacing w:after="0" w:line="240" w:lineRule="auto"/>
        <w:jc w:val="both"/>
        <w:rPr>
          <w:rFonts w:ascii="Roboto" w:hAnsi="Roboto"/>
          <w:b/>
          <w:bCs/>
          <w:kern w:val="2"/>
          <w:szCs w:val="24"/>
          <w14:ligatures w14:val="standardContextual"/>
        </w:rPr>
      </w:pPr>
      <w:r w:rsidRPr="00FC32CF">
        <w:rPr>
          <w:rFonts w:ascii="Roboto" w:hAnsi="Roboto" w:eastAsiaTheme="minorHAnsi" w:cstheme="minorBidi"/>
          <w:b/>
          <w:bCs/>
          <w:kern w:val="2"/>
          <w:szCs w:val="24"/>
          <w14:ligatures w14:val="standardContextual"/>
        </w:rPr>
        <w:t>New Industries Added to Appendix B</w:t>
      </w:r>
      <w:r w:rsidRPr="00FC32CF" w:rsidR="00FC32CF">
        <w:rPr>
          <w:rFonts w:ascii="Roboto" w:hAnsi="Roboto" w:eastAsiaTheme="minorHAnsi" w:cstheme="minorBidi"/>
          <w:b/>
          <w:bCs/>
          <w:kern w:val="2"/>
          <w:szCs w:val="24"/>
          <w14:ligatures w14:val="standardContextual"/>
        </w:rPr>
        <w:t xml:space="preserve"> to Be Inspected</w:t>
      </w:r>
    </w:p>
    <w:p w:rsidR="00FC32CF" w:rsidP="00FC32CF" w14:paraId="0FC19FC9" w14:textId="77777777">
      <w:pPr>
        <w:spacing w:after="0" w:line="240" w:lineRule="auto"/>
        <w:jc w:val="both"/>
        <w:rPr>
          <w:rFonts w:ascii="Roboto" w:hAnsi="Roboto"/>
          <w:kern w:val="2"/>
          <w:szCs w:val="24"/>
          <w14:ligatures w14:val="standardContextual"/>
        </w:rPr>
      </w:pPr>
    </w:p>
    <w:p w:rsidR="00FC32CF" w:rsidP="00FC32CF" w14:paraId="156EAB32" w14:textId="275061C8">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Through inspection</w:t>
      </w:r>
      <w:r w:rsidR="00512D72">
        <w:rPr>
          <w:rFonts w:ascii="Roboto" w:hAnsi="Roboto" w:eastAsiaTheme="minorHAnsi" w:cstheme="minorBidi"/>
          <w:kern w:val="2"/>
          <w:szCs w:val="24"/>
          <w14:ligatures w14:val="standardContextual"/>
        </w:rPr>
        <w:t xml:space="preserve"> data </w:t>
      </w:r>
      <w:r>
        <w:rPr>
          <w:rFonts w:ascii="Roboto" w:hAnsi="Roboto" w:eastAsiaTheme="minorHAnsi" w:cstheme="minorBidi"/>
          <w:kern w:val="2"/>
          <w:szCs w:val="24"/>
          <w14:ligatures w14:val="standardContextual"/>
        </w:rPr>
        <w:t>it was found that certain industries needed to be added to</w:t>
      </w:r>
      <w:r w:rsidR="00512D72">
        <w:rPr>
          <w:rFonts w:ascii="Roboto" w:hAnsi="Roboto" w:eastAsiaTheme="minorHAnsi" w:cstheme="minorBidi"/>
          <w:kern w:val="2"/>
          <w:szCs w:val="24"/>
          <w14:ligatures w14:val="standardContextual"/>
        </w:rPr>
        <w:t xml:space="preserve"> Appendix B because </w:t>
      </w:r>
      <w:r>
        <w:rPr>
          <w:rFonts w:ascii="Roboto" w:hAnsi="Roboto" w:eastAsiaTheme="minorHAnsi" w:cstheme="minorBidi"/>
          <w:kern w:val="2"/>
          <w:szCs w:val="24"/>
          <w14:ligatures w14:val="standardContextual"/>
        </w:rPr>
        <w:t xml:space="preserve">they were more likely to have combustible dust </w:t>
      </w:r>
      <w:r>
        <w:rPr>
          <w:rFonts w:ascii="Roboto" w:hAnsi="Roboto" w:eastAsiaTheme="minorHAnsi" w:cstheme="minorBidi"/>
          <w:kern w:val="2"/>
          <w:szCs w:val="24"/>
          <w14:ligatures w14:val="standardContextual"/>
        </w:rPr>
        <w:t>hazards</w:t>
      </w:r>
      <w:r>
        <w:rPr>
          <w:rFonts w:ascii="Roboto" w:hAnsi="Roboto" w:eastAsiaTheme="minorHAnsi" w:cstheme="minorBidi"/>
          <w:kern w:val="2"/>
          <w:szCs w:val="24"/>
          <w14:ligatures w14:val="standardContextual"/>
        </w:rPr>
        <w:t xml:space="preserve"> or the number of combustible dust-related fatalities or catastrophes had wen</w:t>
      </w:r>
      <w:r>
        <w:rPr>
          <w:rFonts w:ascii="Roboto" w:hAnsi="Roboto" w:eastAsiaTheme="minorHAnsi" w:cstheme="minorBidi"/>
          <w:kern w:val="2"/>
          <w:szCs w:val="24"/>
          <w14:ligatures w14:val="standardContextual"/>
        </w:rPr>
        <w:t>t</w:t>
      </w:r>
      <w:r>
        <w:rPr>
          <w:rFonts w:ascii="Roboto" w:hAnsi="Roboto" w:eastAsiaTheme="minorHAnsi" w:cstheme="minorBidi"/>
          <w:kern w:val="2"/>
          <w:szCs w:val="24"/>
          <w14:ligatures w14:val="standardContextual"/>
        </w:rPr>
        <w:t xml:space="preserve"> up.  </w:t>
      </w:r>
      <w:r>
        <w:rPr>
          <w:rFonts w:ascii="Roboto" w:hAnsi="Roboto" w:eastAsiaTheme="minorHAnsi" w:cstheme="minorBidi"/>
          <w:kern w:val="2"/>
          <w:szCs w:val="24"/>
          <w14:ligatures w14:val="standardContextual"/>
        </w:rPr>
        <w:t>These include:</w:t>
      </w:r>
    </w:p>
    <w:p w:rsidR="00F36A19" w:rsidP="0031443B" w14:paraId="730C4D70" w14:textId="3A03A63E">
      <w:pPr>
        <w:spacing w:after="0" w:line="240" w:lineRule="auto"/>
        <w:jc w:val="both"/>
        <w:rPr>
          <w:rFonts w:ascii="Roboto" w:hAnsi="Roboto"/>
          <w:kern w:val="2"/>
          <w:szCs w:val="24"/>
          <w14:ligatures w14:val="standardContextual"/>
        </w:rPr>
      </w:pPr>
    </w:p>
    <w:p w:rsidR="00F36A19" w:rsidRPr="00FC32CF" w:rsidP="00FC32CF" w14:paraId="390D695F" w14:textId="09EF9DAA">
      <w:pPr>
        <w:numPr>
          <w:ilvl w:val="0"/>
          <w:numId w:val="7"/>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Commercial bakeries</w:t>
      </w:r>
    </w:p>
    <w:p w:rsidR="00FC32CF" w:rsidRPr="00FC32CF" w:rsidP="00FC32CF" w14:paraId="488029F2" w14:textId="6EC584E0">
      <w:pPr>
        <w:numPr>
          <w:ilvl w:val="0"/>
          <w:numId w:val="7"/>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Printing ink manufacturing</w:t>
      </w:r>
    </w:p>
    <w:p w:rsidR="00FC32CF" w:rsidRPr="00FC32CF" w:rsidP="00FC32CF" w14:paraId="2A876C54" w14:textId="22BCC014">
      <w:pPr>
        <w:numPr>
          <w:ilvl w:val="0"/>
          <w:numId w:val="7"/>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 xml:space="preserve">Cut stock, resawing lumber, and </w:t>
      </w:r>
      <w:r w:rsidRPr="00FC32CF">
        <w:rPr>
          <w:rFonts w:ascii="Roboto" w:hAnsi="Roboto" w:eastAsiaTheme="minorHAnsi" w:cstheme="minorBidi"/>
          <w:kern w:val="2"/>
          <w:szCs w:val="24"/>
          <w14:ligatures w14:val="standardContextual"/>
        </w:rPr>
        <w:t>planing</w:t>
      </w:r>
    </w:p>
    <w:p w:rsidR="00FC32CF" w:rsidRPr="00FC32CF" w:rsidP="00FC32CF" w14:paraId="11331A4A" w14:textId="283749D3">
      <w:pPr>
        <w:numPr>
          <w:ilvl w:val="0"/>
          <w:numId w:val="7"/>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 xml:space="preserve">Leather and hide tanning and </w:t>
      </w:r>
      <w:r w:rsidRPr="00FC32CF">
        <w:rPr>
          <w:rFonts w:ascii="Roboto" w:hAnsi="Roboto" w:eastAsiaTheme="minorHAnsi" w:cstheme="minorBidi"/>
          <w:kern w:val="2"/>
          <w:szCs w:val="24"/>
          <w14:ligatures w14:val="standardContextual"/>
        </w:rPr>
        <w:t>finishing</w:t>
      </w:r>
    </w:p>
    <w:p w:rsidR="00FC32CF" w:rsidRPr="00FC32CF" w:rsidP="00FC32CF" w14:paraId="6C17F852" w14:textId="183B97BB">
      <w:pPr>
        <w:numPr>
          <w:ilvl w:val="0"/>
          <w:numId w:val="7"/>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Truss manufacturing</w:t>
      </w:r>
    </w:p>
    <w:p w:rsidR="00FC32CF" w:rsidRPr="00FC32CF" w:rsidP="00FC32CF" w14:paraId="41389B01" w14:textId="4DE82565">
      <w:pPr>
        <w:numPr>
          <w:ilvl w:val="0"/>
          <w:numId w:val="7"/>
        </w:numPr>
        <w:spacing w:after="0" w:line="240" w:lineRule="auto"/>
        <w:ind w:left="720" w:hanging="360"/>
        <w:contextualSpacing/>
        <w:jc w:val="both"/>
        <w:rPr>
          <w:rFonts w:ascii="Roboto" w:hAnsi="Roboto"/>
          <w:kern w:val="2"/>
          <w:szCs w:val="24"/>
          <w14:ligatures w14:val="standardContextual"/>
        </w:rPr>
      </w:pPr>
      <w:r w:rsidRPr="00FC32CF">
        <w:rPr>
          <w:rFonts w:ascii="Roboto" w:hAnsi="Roboto" w:eastAsiaTheme="minorHAnsi" w:cstheme="minorBidi"/>
          <w:kern w:val="2"/>
          <w:szCs w:val="24"/>
          <w14:ligatures w14:val="standardContextual"/>
        </w:rPr>
        <w:t>Grain and field bean merchant wholesalers</w:t>
      </w:r>
    </w:p>
    <w:p w:rsidR="00FC32CF" w:rsidP="0031443B" w14:paraId="5DEF83B5" w14:textId="489CA5CC">
      <w:pPr>
        <w:spacing w:after="0" w:line="240" w:lineRule="auto"/>
        <w:jc w:val="both"/>
        <w:rPr>
          <w:rFonts w:ascii="Roboto" w:hAnsi="Roboto"/>
          <w:kern w:val="2"/>
          <w:szCs w:val="24"/>
          <w14:ligatures w14:val="standardContextual"/>
        </w:rPr>
      </w:pPr>
    </w:p>
    <w:p w:rsidR="00FC32CF" w:rsidRPr="00FC32CF" w:rsidP="0031443B" w14:paraId="3C91644B" w14:textId="1EA06ECE">
      <w:pPr>
        <w:spacing w:after="0" w:line="240" w:lineRule="auto"/>
        <w:jc w:val="both"/>
        <w:rPr>
          <w:rFonts w:ascii="Roboto" w:hAnsi="Roboto"/>
          <w:b/>
          <w:bCs/>
          <w:kern w:val="2"/>
          <w:szCs w:val="24"/>
          <w14:ligatures w14:val="standardContextual"/>
        </w:rPr>
      </w:pPr>
      <w:r w:rsidRPr="00FC32CF">
        <w:rPr>
          <w:rFonts w:ascii="Roboto" w:hAnsi="Roboto" w:eastAsiaTheme="minorHAnsi" w:cstheme="minorBidi"/>
          <w:b/>
          <w:bCs/>
          <w:kern w:val="2"/>
          <w:szCs w:val="24"/>
          <w14:ligatures w14:val="standardContextual"/>
        </w:rPr>
        <w:t>Industries Removed from Appendix B</w:t>
      </w:r>
    </w:p>
    <w:p w:rsidR="00FC32CF" w:rsidP="0031443B" w14:paraId="63657F1B" w14:textId="3BF6FA9F">
      <w:pPr>
        <w:spacing w:after="0" w:line="240" w:lineRule="auto"/>
        <w:jc w:val="both"/>
        <w:rPr>
          <w:rFonts w:ascii="Roboto" w:hAnsi="Roboto"/>
          <w:kern w:val="2"/>
          <w:szCs w:val="24"/>
          <w14:ligatures w14:val="standardContextual"/>
        </w:rPr>
      </w:pPr>
    </w:p>
    <w:p w:rsidR="00FC32CF" w:rsidP="0031443B" w14:paraId="0CF987B2" w14:textId="1E4F4EC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Those industries that OSHA found were less likely to have combustible dust hazards or who had low incidents and violations were removed from Appendix B and </w:t>
      </w:r>
      <w:r w:rsidR="00512D72">
        <w:rPr>
          <w:rFonts w:ascii="Roboto" w:hAnsi="Roboto" w:eastAsiaTheme="minorHAnsi" w:cstheme="minorBidi"/>
          <w:kern w:val="2"/>
          <w:szCs w:val="24"/>
          <w14:ligatures w14:val="standardContextual"/>
        </w:rPr>
        <w:t xml:space="preserve">are </w:t>
      </w:r>
      <w:r>
        <w:rPr>
          <w:rFonts w:ascii="Roboto" w:hAnsi="Roboto" w:eastAsiaTheme="minorHAnsi" w:cstheme="minorBidi"/>
          <w:kern w:val="2"/>
          <w:szCs w:val="24"/>
          <w14:ligatures w14:val="standardContextual"/>
        </w:rPr>
        <w:t>no longer on the target list for programmed inspections.  These include:</w:t>
      </w:r>
    </w:p>
    <w:p w:rsidR="00FC32CF" w:rsidP="0031443B" w14:paraId="74891AFA" w14:textId="77777777">
      <w:pPr>
        <w:spacing w:after="0" w:line="240" w:lineRule="auto"/>
        <w:jc w:val="both"/>
        <w:rPr>
          <w:rFonts w:ascii="Roboto" w:hAnsi="Roboto"/>
          <w:kern w:val="2"/>
          <w:szCs w:val="24"/>
          <w14:ligatures w14:val="standardContextual"/>
        </w:rPr>
      </w:pPr>
    </w:p>
    <w:p w:rsidR="00FC32CF" w:rsidRPr="007D0488" w:rsidP="007D0488" w14:paraId="2F32FD87" w14:textId="75C0E41F">
      <w:pPr>
        <w:numPr>
          <w:ilvl w:val="0"/>
          <w:numId w:val="8"/>
        </w:numPr>
        <w:spacing w:after="0" w:line="240" w:lineRule="auto"/>
        <w:ind w:left="720" w:hanging="360"/>
        <w:contextualSpacing/>
        <w:jc w:val="both"/>
        <w:rPr>
          <w:rFonts w:ascii="Roboto" w:hAnsi="Roboto"/>
          <w:kern w:val="2"/>
          <w:szCs w:val="24"/>
          <w14:ligatures w14:val="standardContextual"/>
        </w:rPr>
      </w:pPr>
      <w:r w:rsidRPr="007D0488">
        <w:rPr>
          <w:rFonts w:ascii="Roboto" w:hAnsi="Roboto" w:eastAsiaTheme="minorHAnsi" w:cstheme="minorBidi"/>
          <w:kern w:val="2"/>
          <w:szCs w:val="24"/>
          <w14:ligatures w14:val="standardContextual"/>
        </w:rPr>
        <w:t>Fossil fuel electric power generation</w:t>
      </w:r>
    </w:p>
    <w:p w:rsidR="00FC32CF" w:rsidRPr="007D0488" w:rsidP="007D0488" w14:paraId="03FC6B88" w14:textId="60EEEDC5">
      <w:pPr>
        <w:numPr>
          <w:ilvl w:val="0"/>
          <w:numId w:val="8"/>
        </w:numPr>
        <w:spacing w:after="0" w:line="240" w:lineRule="auto"/>
        <w:ind w:left="720" w:hanging="360"/>
        <w:contextualSpacing/>
        <w:jc w:val="both"/>
        <w:rPr>
          <w:rFonts w:ascii="Roboto" w:hAnsi="Roboto"/>
          <w:kern w:val="2"/>
          <w:szCs w:val="24"/>
          <w14:ligatures w14:val="standardContextual"/>
        </w:rPr>
      </w:pPr>
      <w:r w:rsidRPr="007D0488">
        <w:rPr>
          <w:rFonts w:ascii="Roboto" w:hAnsi="Roboto" w:eastAsiaTheme="minorHAnsi" w:cstheme="minorBidi"/>
          <w:kern w:val="2"/>
          <w:szCs w:val="24"/>
          <w14:ligatures w14:val="standardContextual"/>
        </w:rPr>
        <w:t>Cookie and cracker manufacturing</w:t>
      </w:r>
    </w:p>
    <w:p w:rsidR="00FC32CF" w:rsidRPr="007D0488" w:rsidP="007D0488" w14:paraId="492491E1" w14:textId="6C0EC60E">
      <w:pPr>
        <w:numPr>
          <w:ilvl w:val="0"/>
          <w:numId w:val="8"/>
        </w:numPr>
        <w:spacing w:after="0" w:line="240" w:lineRule="auto"/>
        <w:ind w:left="720" w:hanging="360"/>
        <w:contextualSpacing/>
        <w:jc w:val="both"/>
        <w:rPr>
          <w:rFonts w:ascii="Roboto" w:hAnsi="Roboto"/>
          <w:kern w:val="2"/>
          <w:szCs w:val="24"/>
          <w14:ligatures w14:val="standardContextual"/>
        </w:rPr>
      </w:pPr>
      <w:r w:rsidRPr="007D0488">
        <w:rPr>
          <w:rFonts w:ascii="Roboto" w:hAnsi="Roboto" w:eastAsiaTheme="minorHAnsi" w:cstheme="minorBidi"/>
          <w:kern w:val="2"/>
          <w:szCs w:val="24"/>
          <w14:ligatures w14:val="standardContextual"/>
        </w:rPr>
        <w:t>Pharmaceutical preparation manufacturing</w:t>
      </w:r>
    </w:p>
    <w:p w:rsidR="00FC32CF" w:rsidRPr="007D0488" w:rsidP="007D0488" w14:paraId="0DD0EE91" w14:textId="78A625A3">
      <w:pPr>
        <w:numPr>
          <w:ilvl w:val="0"/>
          <w:numId w:val="8"/>
        </w:numPr>
        <w:spacing w:after="0" w:line="240" w:lineRule="auto"/>
        <w:ind w:left="720" w:hanging="360"/>
        <w:contextualSpacing/>
        <w:jc w:val="both"/>
        <w:rPr>
          <w:rFonts w:ascii="Roboto" w:hAnsi="Roboto"/>
          <w:kern w:val="2"/>
          <w:szCs w:val="24"/>
          <w14:ligatures w14:val="standardContextual"/>
        </w:rPr>
      </w:pPr>
      <w:r w:rsidRPr="007D0488">
        <w:rPr>
          <w:rFonts w:ascii="Roboto" w:hAnsi="Roboto" w:eastAsiaTheme="minorHAnsi" w:cstheme="minorBidi"/>
          <w:kern w:val="2"/>
          <w:szCs w:val="24"/>
          <w14:ligatures w14:val="standardContextual"/>
        </w:rPr>
        <w:t>Unlaminated plastic profile shape manufacturing</w:t>
      </w:r>
    </w:p>
    <w:p w:rsidR="00FC32CF" w:rsidRPr="007D0488" w:rsidP="007D0488" w14:paraId="18FED7AD" w14:textId="6388CD2A">
      <w:pPr>
        <w:numPr>
          <w:ilvl w:val="0"/>
          <w:numId w:val="8"/>
        </w:numPr>
        <w:spacing w:after="0" w:line="240" w:lineRule="auto"/>
        <w:ind w:left="720" w:hanging="360"/>
        <w:contextualSpacing/>
        <w:jc w:val="both"/>
        <w:rPr>
          <w:rFonts w:ascii="Roboto" w:hAnsi="Roboto"/>
          <w:kern w:val="2"/>
          <w:szCs w:val="24"/>
          <w14:ligatures w14:val="standardContextual"/>
        </w:rPr>
      </w:pPr>
      <w:r w:rsidRPr="007D0488">
        <w:rPr>
          <w:rFonts w:ascii="Roboto" w:hAnsi="Roboto" w:eastAsiaTheme="minorHAnsi" w:cstheme="minorBidi"/>
          <w:kern w:val="2"/>
          <w:szCs w:val="24"/>
          <w14:ligatures w14:val="standardContextual"/>
        </w:rPr>
        <w:t xml:space="preserve">Noncurrent carrying wire device </w:t>
      </w:r>
      <w:r w:rsidRPr="007D0488">
        <w:rPr>
          <w:rFonts w:ascii="Roboto" w:hAnsi="Roboto" w:eastAsiaTheme="minorHAnsi" w:cstheme="minorBidi"/>
          <w:kern w:val="2"/>
          <w:szCs w:val="24"/>
          <w14:ligatures w14:val="standardContextual"/>
        </w:rPr>
        <w:t>manufacturing</w:t>
      </w:r>
    </w:p>
    <w:p w:rsidR="00FC32CF" w:rsidRPr="004B6877" w:rsidP="007D0488" w14:paraId="1233AA17" w14:textId="07A8135B">
      <w:pPr>
        <w:numPr>
          <w:ilvl w:val="0"/>
          <w:numId w:val="8"/>
        </w:numPr>
        <w:spacing w:after="0" w:line="240" w:lineRule="auto"/>
        <w:ind w:left="720" w:hanging="360"/>
        <w:contextualSpacing/>
        <w:jc w:val="both"/>
        <w:rPr>
          <w:rFonts w:ascii="Roboto" w:hAnsi="Roboto"/>
          <w:b/>
          <w:kern w:val="2"/>
          <w:szCs w:val="24"/>
          <w14:ligatures w14:val="standardContextual"/>
        </w:rPr>
      </w:pPr>
      <w:r w:rsidRPr="007D0488">
        <w:rPr>
          <w:rFonts w:ascii="Roboto" w:hAnsi="Roboto" w:eastAsiaTheme="minorHAnsi" w:cstheme="minorBidi"/>
          <w:kern w:val="2"/>
          <w:szCs w:val="24"/>
          <w14:ligatures w14:val="standardContextual"/>
        </w:rPr>
        <w:t>Blind and shade manufacturing</w:t>
      </w:r>
    </w:p>
    <w:p w:rsidR="004B6877" w:rsidP="004B6877" w14:paraId="55FB4F71" w14:textId="3FE7BF8A">
      <w:pPr>
        <w:spacing w:after="0" w:line="240" w:lineRule="auto"/>
        <w:jc w:val="both"/>
        <w:rPr>
          <w:rFonts w:ascii="Roboto" w:hAnsi="Roboto"/>
          <w:b/>
          <w:kern w:val="2"/>
          <w:szCs w:val="24"/>
          <w14:ligatures w14:val="standardContextual"/>
        </w:rPr>
      </w:pPr>
    </w:p>
    <w:p w:rsidR="001A1F37" w:rsidRPr="00CE109A" w:rsidP="001A1F37" w14:paraId="17670426" w14:textId="77777777">
      <w:pPr>
        <w:spacing w:after="0" w:line="240" w:lineRule="auto"/>
        <w:jc w:val="both"/>
        <w:rPr>
          <w:rFonts w:ascii="Roboto" w:hAnsi="Roboto"/>
          <w:b/>
          <w:bCs/>
          <w:color w:val="C00000"/>
          <w:kern w:val="2"/>
          <w:sz w:val="28"/>
          <w:szCs w:val="28"/>
          <w14:ligatures w14:val="standardContextual"/>
        </w:rPr>
      </w:pPr>
      <w:r w:rsidRPr="00CE109A">
        <w:rPr>
          <w:rFonts w:ascii="Roboto" w:hAnsi="Roboto" w:eastAsiaTheme="minorHAnsi" w:cstheme="minorBidi"/>
          <w:b/>
          <w:bCs/>
          <w:color w:val="C00000"/>
          <w:kern w:val="2"/>
          <w:sz w:val="28"/>
          <w:szCs w:val="28"/>
          <w14:ligatures w14:val="standardContextual"/>
        </w:rPr>
        <w:t>How Will OSHA Determine Who Gets Inspected?</w:t>
      </w:r>
    </w:p>
    <w:p w:rsidR="001A1F37" w:rsidP="001A1F37" w14:paraId="6616E711" w14:textId="77777777">
      <w:pPr>
        <w:spacing w:after="0" w:line="240" w:lineRule="auto"/>
        <w:jc w:val="both"/>
        <w:rPr>
          <w:rFonts w:ascii="Roboto" w:hAnsi="Roboto"/>
          <w:kern w:val="2"/>
          <w:szCs w:val="24"/>
          <w14:ligatures w14:val="standardContextual"/>
        </w:rPr>
      </w:pPr>
    </w:p>
    <w:p w:rsidR="001A1F37" w:rsidP="000B649D" w14:paraId="17AB5909" w14:textId="312F8650">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OSHA will pull a list of all companies whose NAICS codes fall under those listed in </w:t>
      </w:r>
      <w:hyperlink r:id="rId17" w:history="1">
        <w:r w:rsidRPr="00512D72">
          <w:rPr>
            <w:rFonts w:ascii="Roboto" w:hAnsi="Roboto" w:eastAsiaTheme="minorHAnsi" w:cstheme="minorBidi"/>
            <w:color w:val="0563C1"/>
            <w:kern w:val="2"/>
            <w:szCs w:val="24"/>
            <w:u w:val="single"/>
            <w14:ligatures w14:val="standardContextual"/>
          </w:rPr>
          <w:t>Appendix B</w:t>
        </w:r>
      </w:hyperlink>
      <w:r>
        <w:rPr>
          <w:rFonts w:ascii="Roboto" w:hAnsi="Roboto" w:eastAsiaTheme="minorHAnsi" w:cstheme="minorBidi"/>
          <w:kern w:val="2"/>
          <w:szCs w:val="24"/>
          <w14:ligatures w14:val="standardContextual"/>
        </w:rPr>
        <w:t xml:space="preserve"> </w:t>
      </w:r>
      <w:r w:rsidR="004E3217">
        <w:rPr>
          <w:rFonts w:ascii="Roboto" w:hAnsi="Roboto" w:eastAsiaTheme="minorHAnsi" w:cstheme="minorBidi"/>
          <w:kern w:val="2"/>
          <w:szCs w:val="24"/>
          <w14:ligatures w14:val="standardContextual"/>
        </w:rPr>
        <w:t xml:space="preserve">to </w:t>
      </w:r>
      <w:r>
        <w:rPr>
          <w:rFonts w:ascii="Roboto" w:hAnsi="Roboto" w:eastAsiaTheme="minorHAnsi" w:cstheme="minorBidi"/>
          <w:kern w:val="2"/>
          <w:szCs w:val="24"/>
          <w14:ligatures w14:val="standardContextual"/>
        </w:rPr>
        <w:t>generate a random number list.  Each company will be assigned a number and OSHA inspectors who have had specialized training in combustible dust hazards will be assigned to conduct inspections. This list will remain active for 3 years before a new one is generated. Between 2013 and 2017, OSHA conducted approximately 500-600 per year between programmed (planned) and unplanned inspections.</w:t>
      </w:r>
    </w:p>
    <w:p w:rsidR="001A1F37" w:rsidP="000B649D" w14:paraId="23836A4A" w14:textId="77777777">
      <w:pPr>
        <w:spacing w:after="0" w:line="240" w:lineRule="auto"/>
        <w:jc w:val="both"/>
        <w:rPr>
          <w:rFonts w:ascii="Roboto" w:hAnsi="Roboto"/>
          <w:kern w:val="2"/>
          <w:szCs w:val="24"/>
          <w14:ligatures w14:val="standardContextual"/>
        </w:rPr>
      </w:pPr>
    </w:p>
    <w:p w:rsidR="004E3217" w:rsidP="000B649D" w14:paraId="2E604F85" w14:textId="364ACD99">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Your company can be deleted off the list if you have been inspected within the past 5 fiscal years, were inspected for combustible dust hazards and no citations were issued, or if you were inspected for combustible dust hazards</w:t>
      </w:r>
      <w:r w:rsidR="000B649D">
        <w:rPr>
          <w:rFonts w:ascii="Roboto" w:hAnsi="Roboto" w:eastAsiaTheme="minorHAnsi" w:cstheme="minorBidi"/>
          <w:kern w:val="2"/>
          <w:szCs w:val="24"/>
          <w14:ligatures w14:val="standardContextual"/>
        </w:rPr>
        <w:t xml:space="preserve"> and were </w:t>
      </w:r>
      <w:r>
        <w:rPr>
          <w:rFonts w:ascii="Roboto" w:hAnsi="Roboto" w:eastAsiaTheme="minorHAnsi" w:cstheme="minorBidi"/>
          <w:kern w:val="2"/>
          <w:szCs w:val="24"/>
          <w14:ligatures w14:val="standardContextual"/>
        </w:rPr>
        <w:t xml:space="preserve">cited but a follow-up inspection verified you did abate the hazards. </w:t>
      </w:r>
      <w:r w:rsidR="000B649D">
        <w:rPr>
          <w:rFonts w:ascii="Roboto" w:hAnsi="Roboto" w:eastAsiaTheme="minorHAnsi" w:cstheme="minorBidi"/>
          <w:kern w:val="2"/>
          <w:szCs w:val="24"/>
          <w14:ligatures w14:val="standardContextual"/>
        </w:rPr>
        <w:t>I</w:t>
      </w:r>
      <w:r>
        <w:rPr>
          <w:rFonts w:ascii="Roboto" w:hAnsi="Roboto" w:eastAsiaTheme="minorHAnsi" w:cstheme="minorBidi"/>
          <w:kern w:val="2"/>
          <w:szCs w:val="24"/>
          <w14:ligatures w14:val="standardContextual"/>
        </w:rPr>
        <w:t xml:space="preserve">f you are a VPP or SHARP company, you </w:t>
      </w:r>
      <w:r w:rsidR="000B649D">
        <w:rPr>
          <w:rFonts w:ascii="Roboto" w:hAnsi="Roboto" w:eastAsiaTheme="minorHAnsi" w:cstheme="minorBidi"/>
          <w:kern w:val="2"/>
          <w:szCs w:val="24"/>
          <w14:ligatures w14:val="standardContextual"/>
        </w:rPr>
        <w:t xml:space="preserve">also will </w:t>
      </w:r>
      <w:r>
        <w:rPr>
          <w:rFonts w:ascii="Roboto" w:hAnsi="Roboto" w:eastAsiaTheme="minorHAnsi" w:cstheme="minorBidi"/>
          <w:kern w:val="2"/>
          <w:szCs w:val="24"/>
          <w14:ligatures w14:val="standardContextual"/>
        </w:rPr>
        <w:t>be deleted off the list.</w:t>
      </w:r>
    </w:p>
    <w:p w:rsidR="004E3217" w:rsidP="000B649D" w14:paraId="470A114F" w14:textId="77777777">
      <w:pPr>
        <w:spacing w:after="0" w:line="240" w:lineRule="auto"/>
        <w:jc w:val="both"/>
        <w:rPr>
          <w:rFonts w:ascii="Roboto" w:hAnsi="Roboto"/>
          <w:kern w:val="2"/>
          <w:szCs w:val="24"/>
          <w14:ligatures w14:val="standardContextual"/>
        </w:rPr>
      </w:pPr>
    </w:p>
    <w:p w:rsidR="004E3217" w:rsidP="000B649D" w14:paraId="6846DE96" w14:textId="74FE24E9">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Even if</w:t>
      </w:r>
      <w:r>
        <w:rPr>
          <w:rFonts w:ascii="Roboto" w:hAnsi="Roboto" w:eastAsiaTheme="minorHAnsi" w:cstheme="minorBidi"/>
          <w:kern w:val="2"/>
          <w:szCs w:val="24"/>
          <w14:ligatures w14:val="standardContextual"/>
        </w:rPr>
        <w:t xml:space="preserve"> you’re not on the list for programmed inspections</w:t>
      </w:r>
      <w:r>
        <w:rPr>
          <w:rFonts w:ascii="Roboto" w:hAnsi="Roboto" w:eastAsiaTheme="minorHAnsi" w:cstheme="minorBidi"/>
          <w:kern w:val="2"/>
          <w:szCs w:val="24"/>
          <w14:ligatures w14:val="standardContextual"/>
        </w:rPr>
        <w:t xml:space="preserve"> or in Appendix B</w:t>
      </w:r>
      <w:r>
        <w:rPr>
          <w:rFonts w:ascii="Roboto" w:hAnsi="Roboto" w:eastAsiaTheme="minorHAnsi" w:cstheme="minorBidi"/>
          <w:kern w:val="2"/>
          <w:szCs w:val="24"/>
          <w14:ligatures w14:val="standardContextual"/>
        </w:rPr>
        <w:t>, you can still be inspected if there has been a complaint or if you have had a fatality or catastrophic incident related to combustible dust.</w:t>
      </w:r>
    </w:p>
    <w:p w:rsidR="004E3217" w:rsidP="000B649D" w14:paraId="174674F3" w14:textId="05014727">
      <w:pPr>
        <w:spacing w:after="0" w:line="240" w:lineRule="auto"/>
        <w:jc w:val="both"/>
        <w:rPr>
          <w:rFonts w:ascii="Roboto" w:hAnsi="Roboto"/>
          <w:kern w:val="2"/>
          <w:szCs w:val="24"/>
          <w14:ligatures w14:val="standardContextual"/>
        </w:rPr>
      </w:pPr>
    </w:p>
    <w:p w:rsidR="004E3217" w:rsidRPr="004E3217" w:rsidP="000B649D" w14:paraId="7AC061F1" w14:textId="44DD2C4B">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There is no OSHA combustible dust standard, so what will an inspector be looking for when they come onsite for one of these inspections?  </w:t>
      </w:r>
      <w:r w:rsidR="00104E27">
        <w:rPr>
          <w:rFonts w:ascii="Roboto" w:hAnsi="Roboto" w:eastAsiaTheme="minorHAnsi" w:cstheme="minorBidi"/>
          <w:kern w:val="2"/>
          <w:szCs w:val="24"/>
          <w14:ligatures w14:val="standardContextual"/>
        </w:rPr>
        <w:t xml:space="preserve">Stay tuned for our next blog article, </w:t>
      </w:r>
      <w:r>
        <w:rPr>
          <w:rFonts w:ascii="Roboto" w:hAnsi="Roboto" w:eastAsiaTheme="minorHAnsi" w:cstheme="minorBidi"/>
          <w:kern w:val="2"/>
          <w:szCs w:val="24"/>
          <w14:ligatures w14:val="standardContextual"/>
        </w:rPr>
        <w:t>“What Will Inspectors be Looking for in Combustible Dust Inspections?”</w:t>
      </w:r>
    </w:p>
    <w:p w:rsidR="004E3217" w:rsidP="004E3217" w14:paraId="085D9086" w14:textId="30A76347">
      <w:pPr>
        <w:spacing w:after="0" w:line="240" w:lineRule="auto"/>
        <w:jc w:val="both"/>
        <w:rPr>
          <w:rFonts w:ascii="Roboto" w:hAnsi="Roboto"/>
          <w:b/>
          <w:bCs/>
          <w:kern w:val="2"/>
          <w:sz w:val="28"/>
          <w:szCs w:val="28"/>
          <w14:ligatures w14:val="standardContextual"/>
        </w:rPr>
        <w:sectPr>
          <w:pgSz w:w="12240" w:h="15840"/>
          <w:pgMar w:top="1440" w:right="1440" w:bottom="1440" w:left="1440" w:header="720" w:footer="720" w:gutter="0"/>
          <w:cols w:space="720"/>
          <w:docGrid w:linePitch="360"/>
        </w:sectPr>
      </w:pPr>
    </w:p>
    <w:p w:rsidR="00AF4F6F" w:rsidRPr="004E3217" w:rsidP="00AF4F6F" w14:paraId="7E625315" w14:textId="67105AB9">
      <w:pPr>
        <w:spacing w:after="0" w:line="240" w:lineRule="auto"/>
        <w:rPr>
          <w:rFonts w:ascii="Roboto" w:hAnsi="Roboto"/>
          <w:b/>
          <w:bCs/>
          <w:kern w:val="2"/>
          <w:sz w:val="32"/>
          <w:szCs w:val="32"/>
          <w14:ligatures w14:val="standardContextual"/>
        </w:rPr>
      </w:pPr>
      <w:bookmarkStart w:id="1" w:name="_Hlk129265487"/>
      <w:r w:rsidRPr="004E3217">
        <w:rPr>
          <w:rFonts w:ascii="Roboto" w:hAnsi="Roboto" w:eastAsiaTheme="minorHAnsi" w:cstheme="minorBidi"/>
          <w:b/>
          <w:bCs/>
          <w:kern w:val="2"/>
          <w:sz w:val="32"/>
          <w:szCs w:val="32"/>
          <w14:ligatures w14:val="standardContextual"/>
        </w:rPr>
        <w:t>What</w:t>
      </w:r>
      <w:r w:rsidR="00A45B23">
        <w:rPr>
          <w:rFonts w:ascii="Roboto" w:hAnsi="Roboto" w:eastAsiaTheme="minorHAnsi" w:cstheme="minorBidi"/>
          <w:b/>
          <w:bCs/>
          <w:kern w:val="2"/>
          <w:sz w:val="32"/>
          <w:szCs w:val="32"/>
          <w14:ligatures w14:val="standardContextual"/>
        </w:rPr>
        <w:t xml:space="preserve"> Will </w:t>
      </w:r>
      <w:r w:rsidRPr="004E3217">
        <w:rPr>
          <w:rFonts w:ascii="Roboto" w:hAnsi="Roboto" w:eastAsiaTheme="minorHAnsi" w:cstheme="minorBidi"/>
          <w:b/>
          <w:bCs/>
          <w:kern w:val="2"/>
          <w:sz w:val="32"/>
          <w:szCs w:val="32"/>
          <w14:ligatures w14:val="standardContextual"/>
        </w:rPr>
        <w:t xml:space="preserve">Inspectors </w:t>
      </w:r>
      <w:r w:rsidR="00A45B23">
        <w:rPr>
          <w:rFonts w:ascii="Roboto" w:hAnsi="Roboto" w:eastAsiaTheme="minorHAnsi" w:cstheme="minorBidi"/>
          <w:b/>
          <w:bCs/>
          <w:kern w:val="2"/>
          <w:sz w:val="32"/>
          <w:szCs w:val="32"/>
          <w14:ligatures w14:val="standardContextual"/>
        </w:rPr>
        <w:t>Look for</w:t>
      </w:r>
      <w:r w:rsidRPr="004E3217">
        <w:rPr>
          <w:rFonts w:ascii="Roboto" w:hAnsi="Roboto" w:eastAsiaTheme="minorHAnsi" w:cstheme="minorBidi"/>
          <w:b/>
          <w:bCs/>
          <w:kern w:val="2"/>
          <w:sz w:val="32"/>
          <w:szCs w:val="32"/>
          <w14:ligatures w14:val="standardContextual"/>
        </w:rPr>
        <w:t xml:space="preserve"> in Combustible Dust Inspections?</w:t>
      </w:r>
    </w:p>
    <w:bookmarkEnd w:id="1"/>
    <w:p w:rsidR="00AF4F6F" w:rsidRPr="004B6877" w:rsidP="00AF4F6F" w14:paraId="1D1A4604" w14:textId="77777777">
      <w:pPr>
        <w:spacing w:after="0" w:line="240" w:lineRule="auto"/>
        <w:jc w:val="both"/>
        <w:rPr>
          <w:rFonts w:ascii="Roboto" w:hAnsi="Roboto"/>
          <w:b/>
          <w:kern w:val="2"/>
          <w:szCs w:val="24"/>
          <w14:ligatures w14:val="standardContextual"/>
        </w:rPr>
      </w:pPr>
    </w:p>
    <w:p w:rsidR="00AF4F6F" w:rsidP="00AF4F6F" w14:paraId="13FCC4D3" w14:textId="4505AA54">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We recently discussed in this blog </w:t>
      </w:r>
      <w:hyperlink r:id="rId18" w:history="1">
        <w:r w:rsidRPr="006E6A07">
          <w:rPr>
            <w:rFonts w:ascii="Roboto" w:hAnsi="Roboto" w:eastAsiaTheme="minorHAnsi" w:cstheme="minorBidi"/>
            <w:color w:val="0563C1"/>
            <w:kern w:val="2"/>
            <w:szCs w:val="24"/>
            <w:u w:val="single"/>
            <w14:ligatures w14:val="standardContextual"/>
          </w:rPr>
          <w:t>OSHA’s revised Combustible Dust National Emphasis Program</w:t>
        </w:r>
      </w:hyperlink>
      <w:r>
        <w:rPr>
          <w:rFonts w:ascii="Roboto" w:hAnsi="Roboto" w:eastAsiaTheme="minorHAnsi" w:cstheme="minorBidi"/>
          <w:kern w:val="2"/>
          <w:szCs w:val="24"/>
          <w14:ligatures w14:val="standardContextual"/>
        </w:rPr>
        <w:t xml:space="preserve">.  Along with that revision OSHA’s </w:t>
      </w:r>
      <w:r w:rsidR="00120136">
        <w:rPr>
          <w:rFonts w:ascii="Roboto" w:hAnsi="Roboto" w:eastAsiaTheme="minorHAnsi" w:cstheme="minorBidi"/>
          <w:kern w:val="2"/>
          <w:szCs w:val="24"/>
          <w14:ligatures w14:val="standardContextual"/>
        </w:rPr>
        <w:t xml:space="preserve">shared its </w:t>
      </w:r>
      <w:r>
        <w:rPr>
          <w:rFonts w:ascii="Roboto" w:hAnsi="Roboto" w:eastAsiaTheme="minorHAnsi" w:cstheme="minorBidi"/>
          <w:kern w:val="2"/>
          <w:szCs w:val="24"/>
          <w14:ligatures w14:val="standardContextual"/>
        </w:rPr>
        <w:t xml:space="preserve">instructions to inspectors on what </w:t>
      </w:r>
      <w:r w:rsidR="00120136">
        <w:rPr>
          <w:rFonts w:ascii="Roboto" w:hAnsi="Roboto" w:eastAsiaTheme="minorHAnsi" w:cstheme="minorBidi"/>
          <w:kern w:val="2"/>
          <w:szCs w:val="24"/>
          <w14:ligatures w14:val="standardContextual"/>
        </w:rPr>
        <w:t xml:space="preserve">how to conduct the inspection, what </w:t>
      </w:r>
      <w:r>
        <w:rPr>
          <w:rFonts w:ascii="Roboto" w:hAnsi="Roboto" w:eastAsiaTheme="minorHAnsi" w:cstheme="minorBidi"/>
          <w:kern w:val="2"/>
          <w:szCs w:val="24"/>
          <w14:ligatures w14:val="standardContextual"/>
        </w:rPr>
        <w:t>to look for</w:t>
      </w:r>
      <w:r w:rsidR="00120136">
        <w:rPr>
          <w:rFonts w:ascii="Roboto" w:hAnsi="Roboto" w:eastAsiaTheme="minorHAnsi" w:cstheme="minorBidi"/>
          <w:kern w:val="2"/>
          <w:szCs w:val="24"/>
          <w14:ligatures w14:val="standardContextual"/>
        </w:rPr>
        <w:t xml:space="preserve">, how to </w:t>
      </w:r>
      <w:r>
        <w:rPr>
          <w:rFonts w:ascii="Roboto" w:hAnsi="Roboto" w:eastAsiaTheme="minorHAnsi" w:cstheme="minorBidi"/>
          <w:kern w:val="2"/>
          <w:szCs w:val="24"/>
          <w14:ligatures w14:val="standardContextual"/>
        </w:rPr>
        <w:t>build a case</w:t>
      </w:r>
      <w:r w:rsidR="00120136">
        <w:rPr>
          <w:rFonts w:ascii="Roboto" w:hAnsi="Roboto" w:eastAsiaTheme="minorHAnsi" w:cstheme="minorBidi"/>
          <w:kern w:val="2"/>
          <w:szCs w:val="24"/>
          <w14:ligatures w14:val="standardContextual"/>
        </w:rPr>
        <w:t xml:space="preserve"> </w:t>
      </w:r>
      <w:r>
        <w:rPr>
          <w:rFonts w:ascii="Roboto" w:hAnsi="Roboto" w:eastAsiaTheme="minorHAnsi" w:cstheme="minorBidi"/>
          <w:kern w:val="2"/>
          <w:szCs w:val="24"/>
          <w14:ligatures w14:val="standardContextual"/>
        </w:rPr>
        <w:t>for a citation</w:t>
      </w:r>
      <w:r w:rsidR="00120136">
        <w:rPr>
          <w:rFonts w:ascii="Roboto" w:hAnsi="Roboto" w:eastAsiaTheme="minorHAnsi" w:cstheme="minorBidi"/>
          <w:kern w:val="2"/>
          <w:szCs w:val="24"/>
          <w14:ligatures w14:val="standardContextual"/>
        </w:rPr>
        <w:t xml:space="preserve"> and which standards they could cite in a citation</w:t>
      </w:r>
      <w:r>
        <w:rPr>
          <w:rFonts w:ascii="Roboto" w:hAnsi="Roboto" w:eastAsiaTheme="minorHAnsi" w:cstheme="minorBidi"/>
          <w:kern w:val="2"/>
          <w:szCs w:val="24"/>
          <w14:ligatures w14:val="standardContextual"/>
        </w:rPr>
        <w:t xml:space="preserve">.   </w:t>
      </w:r>
    </w:p>
    <w:p w:rsidR="00AF4F6F" w:rsidP="00AF4F6F" w14:paraId="63177D0F" w14:textId="77777777">
      <w:pPr>
        <w:spacing w:after="0" w:line="240" w:lineRule="auto"/>
        <w:jc w:val="both"/>
        <w:rPr>
          <w:rFonts w:ascii="Roboto" w:hAnsi="Roboto"/>
          <w:kern w:val="2"/>
          <w:szCs w:val="24"/>
          <w14:ligatures w14:val="standardContextual"/>
        </w:rPr>
      </w:pPr>
    </w:p>
    <w:p w:rsidR="00AF4F6F" w:rsidP="00AF4F6F" w14:paraId="1725A150" w14:textId="77D494CE">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In this </w:t>
      </w:r>
      <w:r w:rsidR="00A45B23">
        <w:rPr>
          <w:rFonts w:ascii="Roboto" w:hAnsi="Roboto" w:eastAsiaTheme="minorHAnsi" w:cstheme="minorBidi"/>
          <w:kern w:val="2"/>
          <w:szCs w:val="24"/>
          <w14:ligatures w14:val="standardContextual"/>
        </w:rPr>
        <w:t>article</w:t>
      </w:r>
      <w:r>
        <w:rPr>
          <w:rFonts w:ascii="Roboto" w:hAnsi="Roboto" w:eastAsiaTheme="minorHAnsi" w:cstheme="minorBidi"/>
          <w:kern w:val="2"/>
          <w:szCs w:val="24"/>
          <w14:ligatures w14:val="standardContextual"/>
        </w:rPr>
        <w:t>, we’ll list out exactly what an inspector will be looking for if they arrive</w:t>
      </w:r>
      <w:r w:rsidR="00120136">
        <w:rPr>
          <w:rFonts w:ascii="Roboto" w:hAnsi="Roboto" w:eastAsiaTheme="minorHAnsi" w:cstheme="minorBidi"/>
          <w:kern w:val="2"/>
          <w:szCs w:val="24"/>
          <w14:ligatures w14:val="standardContextual"/>
        </w:rPr>
        <w:t xml:space="preserve"> to your site for</w:t>
      </w:r>
      <w:r>
        <w:rPr>
          <w:rFonts w:ascii="Roboto" w:hAnsi="Roboto" w:eastAsiaTheme="minorHAnsi" w:cstheme="minorBidi"/>
          <w:kern w:val="2"/>
          <w:szCs w:val="24"/>
          <w14:ligatures w14:val="standardContextual"/>
        </w:rPr>
        <w:t xml:space="preserve"> a combustible dust inspection, the information you’ll need to provide, and which standards you can be cited </w:t>
      </w:r>
      <w:r w:rsidR="00A45B23">
        <w:rPr>
          <w:rFonts w:ascii="Roboto" w:hAnsi="Roboto" w:eastAsiaTheme="minorHAnsi" w:cstheme="minorBidi"/>
          <w:kern w:val="2"/>
          <w:szCs w:val="24"/>
          <w14:ligatures w14:val="standardContextual"/>
        </w:rPr>
        <w:t>under</w:t>
      </w:r>
      <w:r>
        <w:rPr>
          <w:rFonts w:ascii="Roboto" w:hAnsi="Roboto" w:eastAsiaTheme="minorHAnsi" w:cstheme="minorBidi"/>
          <w:kern w:val="2"/>
          <w:szCs w:val="24"/>
          <w14:ligatures w14:val="standardContextual"/>
        </w:rPr>
        <w:t xml:space="preserve">.  There is no official OSHA combustible dust standard, so inspection instructions can help serve as a </w:t>
      </w:r>
      <w:r w:rsidR="00A45B23">
        <w:rPr>
          <w:rFonts w:ascii="Roboto" w:hAnsi="Roboto" w:eastAsiaTheme="minorHAnsi" w:cstheme="minorBidi"/>
          <w:kern w:val="2"/>
          <w:szCs w:val="24"/>
          <w14:ligatures w14:val="standardContextual"/>
        </w:rPr>
        <w:t xml:space="preserve">guidance </w:t>
      </w:r>
      <w:r>
        <w:rPr>
          <w:rFonts w:ascii="Roboto" w:hAnsi="Roboto" w:eastAsiaTheme="minorHAnsi" w:cstheme="minorBidi"/>
          <w:kern w:val="2"/>
          <w:szCs w:val="24"/>
          <w14:ligatures w14:val="standardContextual"/>
        </w:rPr>
        <w:t>to help you determine what you need to have in place</w:t>
      </w:r>
      <w:r w:rsidR="00120136">
        <w:rPr>
          <w:rFonts w:ascii="Roboto" w:hAnsi="Roboto" w:eastAsiaTheme="minorHAnsi" w:cstheme="minorBidi"/>
          <w:kern w:val="2"/>
          <w:szCs w:val="24"/>
          <w14:ligatures w14:val="standardContextual"/>
        </w:rPr>
        <w:t xml:space="preserve"> not only to do well in an inspection, but to keep your people safe</w:t>
      </w:r>
      <w:r>
        <w:rPr>
          <w:rFonts w:ascii="Roboto" w:hAnsi="Roboto" w:eastAsiaTheme="minorHAnsi" w:cstheme="minorBidi"/>
          <w:kern w:val="2"/>
          <w:szCs w:val="24"/>
          <w14:ligatures w14:val="standardContextual"/>
        </w:rPr>
        <w:t>.</w:t>
      </w:r>
    </w:p>
    <w:p w:rsidR="00AF4F6F" w:rsidP="00AF4F6F" w14:paraId="19AA2D04" w14:textId="77777777">
      <w:pPr>
        <w:spacing w:after="0" w:line="240" w:lineRule="auto"/>
        <w:jc w:val="both"/>
        <w:rPr>
          <w:rFonts w:ascii="Roboto" w:hAnsi="Roboto"/>
          <w:kern w:val="2"/>
          <w:szCs w:val="24"/>
          <w14:ligatures w14:val="standardContextual"/>
        </w:rPr>
      </w:pPr>
    </w:p>
    <w:p w:rsidR="00AF4F6F" w:rsidRPr="00CE109A" w:rsidP="00AF4F6F" w14:paraId="308DB9B6" w14:textId="77777777">
      <w:pPr>
        <w:spacing w:after="0" w:line="240" w:lineRule="auto"/>
        <w:jc w:val="both"/>
        <w:rPr>
          <w:rFonts w:ascii="Roboto" w:hAnsi="Roboto"/>
          <w:b/>
          <w:bCs/>
          <w:color w:val="C00000"/>
          <w:kern w:val="2"/>
          <w:sz w:val="28"/>
          <w:szCs w:val="28"/>
          <w14:ligatures w14:val="standardContextual"/>
        </w:rPr>
      </w:pPr>
      <w:r w:rsidRPr="00CE109A">
        <w:rPr>
          <w:rFonts w:ascii="Roboto" w:hAnsi="Roboto" w:eastAsiaTheme="minorHAnsi" w:cstheme="minorBidi"/>
          <w:b/>
          <w:bCs/>
          <w:color w:val="C00000"/>
          <w:kern w:val="2"/>
          <w:sz w:val="28"/>
          <w:szCs w:val="28"/>
          <w14:ligatures w14:val="standardContextual"/>
        </w:rPr>
        <w:t>How Will OSHA Determine Who Gets Inspected?</w:t>
      </w:r>
    </w:p>
    <w:p w:rsidR="00AF4F6F" w:rsidP="00AF4F6F" w14:paraId="481A4AFE" w14:textId="77777777">
      <w:pPr>
        <w:spacing w:after="0" w:line="240" w:lineRule="auto"/>
        <w:jc w:val="both"/>
        <w:rPr>
          <w:rFonts w:ascii="Roboto" w:hAnsi="Roboto"/>
          <w:kern w:val="2"/>
          <w:szCs w:val="24"/>
          <w14:ligatures w14:val="standardContextual"/>
        </w:rPr>
      </w:pPr>
    </w:p>
    <w:p w:rsidR="00AF4F6F" w:rsidP="00AF4F6F" w14:paraId="33BBBDE1" w14:textId="0AF44C92">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First, will you be on the</w:t>
      </w:r>
      <w:r w:rsidR="00120136">
        <w:rPr>
          <w:rFonts w:ascii="Roboto" w:hAnsi="Roboto" w:eastAsiaTheme="minorHAnsi" w:cstheme="minorBidi"/>
          <w:kern w:val="2"/>
          <w:szCs w:val="24"/>
          <w14:ligatures w14:val="standardContextual"/>
        </w:rPr>
        <w:t xml:space="preserve"> target</w:t>
      </w:r>
      <w:r>
        <w:rPr>
          <w:rFonts w:ascii="Roboto" w:hAnsi="Roboto" w:eastAsiaTheme="minorHAnsi" w:cstheme="minorBidi"/>
          <w:kern w:val="2"/>
          <w:szCs w:val="24"/>
          <w14:ligatures w14:val="standardContextual"/>
        </w:rPr>
        <w:t xml:space="preserve"> list?  </w:t>
      </w:r>
    </w:p>
    <w:p w:rsidR="00AF4F6F" w:rsidP="00AF4F6F" w14:paraId="44701EC7" w14:textId="77777777">
      <w:pPr>
        <w:spacing w:after="0" w:line="240" w:lineRule="auto"/>
        <w:jc w:val="both"/>
        <w:rPr>
          <w:rFonts w:ascii="Roboto" w:hAnsi="Roboto"/>
          <w:kern w:val="2"/>
          <w:szCs w:val="24"/>
          <w14:ligatures w14:val="standardContextual"/>
        </w:rPr>
      </w:pPr>
    </w:p>
    <w:p w:rsidR="00AF4F6F" w:rsidP="00AF4F6F" w14:paraId="1C59A16B" w14:textId="7ADD3E2E">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The NAICS codes who are likely to have combustible dust hazards are gathered together on </w:t>
      </w:r>
      <w:hyperlink r:id="rId17" w:history="1">
        <w:r w:rsidRPr="00176437">
          <w:rPr>
            <w:rFonts w:ascii="Roboto" w:hAnsi="Roboto" w:eastAsiaTheme="minorHAnsi" w:cstheme="minorBidi"/>
            <w:color w:val="0563C1"/>
            <w:kern w:val="2"/>
            <w:szCs w:val="24"/>
            <w:u w:val="single"/>
            <w14:ligatures w14:val="standardContextual"/>
          </w:rPr>
          <w:t>Appendix B</w:t>
        </w:r>
      </w:hyperlink>
      <w:r>
        <w:rPr>
          <w:rFonts w:ascii="Roboto" w:hAnsi="Roboto" w:eastAsiaTheme="minorHAnsi" w:cstheme="minorBidi"/>
          <w:kern w:val="2"/>
          <w:szCs w:val="24"/>
          <w14:ligatures w14:val="standardContextual"/>
        </w:rPr>
        <w:t xml:space="preserve"> of the emphasis program.  OSHA will pull a list of all companies who</w:t>
      </w:r>
      <w:r w:rsidR="00120136">
        <w:rPr>
          <w:rFonts w:ascii="Roboto" w:hAnsi="Roboto" w:eastAsiaTheme="minorHAnsi" w:cstheme="minorBidi"/>
          <w:kern w:val="2"/>
          <w:szCs w:val="24"/>
          <w14:ligatures w14:val="standardContextual"/>
        </w:rPr>
        <w:t xml:space="preserve"> qualify and </w:t>
      </w:r>
      <w:r>
        <w:rPr>
          <w:rFonts w:ascii="Roboto" w:hAnsi="Roboto" w:eastAsiaTheme="minorHAnsi" w:cstheme="minorBidi"/>
          <w:kern w:val="2"/>
          <w:szCs w:val="24"/>
          <w14:ligatures w14:val="standardContextual"/>
        </w:rPr>
        <w:t xml:space="preserve">generate a </w:t>
      </w:r>
      <w:r w:rsidR="00120136">
        <w:rPr>
          <w:rFonts w:ascii="Roboto" w:hAnsi="Roboto" w:eastAsiaTheme="minorHAnsi" w:cstheme="minorBidi"/>
          <w:kern w:val="2"/>
          <w:szCs w:val="24"/>
          <w14:ligatures w14:val="standardContextual"/>
        </w:rPr>
        <w:t xml:space="preserve">random order </w:t>
      </w:r>
      <w:r>
        <w:rPr>
          <w:rFonts w:ascii="Roboto" w:hAnsi="Roboto" w:eastAsiaTheme="minorHAnsi" w:cstheme="minorBidi"/>
          <w:kern w:val="2"/>
          <w:szCs w:val="24"/>
          <w14:ligatures w14:val="standardContextual"/>
        </w:rPr>
        <w:t>list.  Each company will be assigned a number and OSHA inspectors who have had specialized training in combustible dust hazards will be assigned to conduct inspections. This list will remain active for 3 years before a new one is generated. Between 2013 and 2017, OSHA conducted approximately 500-600 per year between programmed (planned) and unplanned inspections.</w:t>
      </w:r>
    </w:p>
    <w:p w:rsidR="00AF4F6F" w:rsidP="00AF4F6F" w14:paraId="359259A4" w14:textId="77777777">
      <w:pPr>
        <w:spacing w:after="0" w:line="240" w:lineRule="auto"/>
        <w:jc w:val="both"/>
        <w:rPr>
          <w:rFonts w:ascii="Roboto" w:hAnsi="Roboto"/>
          <w:kern w:val="2"/>
          <w:szCs w:val="24"/>
          <w14:ligatures w14:val="standardContextual"/>
        </w:rPr>
      </w:pPr>
    </w:p>
    <w:p w:rsidR="00AF4F6F" w:rsidP="00AF4F6F" w14:paraId="4A85C544"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Your company can be deleted off the list if you have been inspected within the past 5 fiscal years, were inspected for combustible dust hazards and no citations were issued, or if you were inspected for combustible dust hazards, was cited but a follow-up inspection verified you did abate the hazards. Also, if you are a VPP or SHARP company, you can be deleted off the list.</w:t>
      </w:r>
    </w:p>
    <w:p w:rsidR="00AF4F6F" w:rsidP="00AF4F6F" w14:paraId="08ED8FA2" w14:textId="77777777">
      <w:pPr>
        <w:spacing w:after="0" w:line="240" w:lineRule="auto"/>
        <w:jc w:val="both"/>
        <w:rPr>
          <w:rFonts w:ascii="Roboto" w:hAnsi="Roboto"/>
          <w:kern w:val="2"/>
          <w:szCs w:val="24"/>
          <w14:ligatures w14:val="standardContextual"/>
        </w:rPr>
      </w:pPr>
    </w:p>
    <w:p w:rsidR="00AF4F6F" w:rsidP="00AF4F6F" w14:paraId="1CABE9BC"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If you’re not on the list for programmed inspections, you can still be inspected if there has been a complaint or if you have had a fatality or catastrophic incident related to combustible dust.</w:t>
      </w:r>
    </w:p>
    <w:p w:rsidR="00AF4F6F" w:rsidP="00AF4F6F" w14:paraId="0A328766" w14:textId="77777777">
      <w:pPr>
        <w:spacing w:after="0" w:line="240" w:lineRule="auto"/>
        <w:jc w:val="both"/>
        <w:rPr>
          <w:rFonts w:ascii="Roboto" w:hAnsi="Roboto"/>
          <w:kern w:val="2"/>
          <w:szCs w:val="24"/>
          <w14:ligatures w14:val="standardContextual"/>
        </w:rPr>
      </w:pPr>
    </w:p>
    <w:p w:rsidR="00AF4F6F" w:rsidRPr="00D72D70" w:rsidP="00AF4F6F" w14:paraId="4F810D13" w14:textId="77777777">
      <w:pPr>
        <w:spacing w:after="0" w:line="240" w:lineRule="auto"/>
        <w:jc w:val="both"/>
        <w:rPr>
          <w:rFonts w:ascii="Roboto" w:hAnsi="Roboto"/>
          <w:b/>
          <w:bCs/>
          <w:color w:val="C00000"/>
          <w:kern w:val="2"/>
          <w:sz w:val="28"/>
          <w:szCs w:val="28"/>
          <w14:ligatures w14:val="standardContextual"/>
        </w:rPr>
      </w:pPr>
      <w:r w:rsidRPr="00D72D70">
        <w:rPr>
          <w:rFonts w:ascii="Roboto" w:hAnsi="Roboto" w:eastAsiaTheme="minorHAnsi" w:cstheme="minorBidi"/>
          <w:b/>
          <w:bCs/>
          <w:color w:val="C00000"/>
          <w:kern w:val="2"/>
          <w:sz w:val="28"/>
          <w:szCs w:val="28"/>
          <w14:ligatures w14:val="standardContextual"/>
        </w:rPr>
        <w:t>What Will Inspectors Be Looking for in a Combustible Dust Inspection?</w:t>
      </w:r>
    </w:p>
    <w:p w:rsidR="00AF4F6F" w:rsidP="00AF4F6F" w14:paraId="24DF7483" w14:textId="77777777">
      <w:pPr>
        <w:spacing w:after="0" w:line="240" w:lineRule="auto"/>
        <w:jc w:val="both"/>
        <w:rPr>
          <w:rFonts w:ascii="Roboto" w:hAnsi="Roboto"/>
          <w:kern w:val="2"/>
          <w:szCs w:val="24"/>
          <w14:ligatures w14:val="standardContextual"/>
        </w:rPr>
      </w:pPr>
    </w:p>
    <w:p w:rsidR="00AF4F6F" w:rsidP="00AF4F6F" w14:paraId="2B857A91"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This is the list of items that OSHA will be evaluating and the potential documentation they will be looking for:</w:t>
      </w:r>
    </w:p>
    <w:p w:rsidR="00AF4F6F" w:rsidP="00AF4F6F" w14:paraId="3ABBD043" w14:textId="77777777">
      <w:pPr>
        <w:spacing w:after="0" w:line="240" w:lineRule="auto"/>
        <w:jc w:val="both"/>
        <w:rPr>
          <w:rFonts w:ascii="Roboto" w:hAnsi="Roboto"/>
          <w:kern w:val="2"/>
          <w:szCs w:val="24"/>
          <w14:ligatures w14:val="standardContextual"/>
        </w:rPr>
      </w:pPr>
    </w:p>
    <w:p w:rsidR="00AF4F6F" w:rsidRPr="00EA00F6" w:rsidP="00AF4F6F" w14:paraId="52316E09" w14:textId="77777777">
      <w:pPr>
        <w:numPr>
          <w:ilvl w:val="0"/>
          <w:numId w:val="9"/>
        </w:numPr>
        <w:spacing w:after="0" w:line="240" w:lineRule="auto"/>
        <w:ind w:left="360" w:hanging="360"/>
        <w:contextualSpacing/>
        <w:jc w:val="both"/>
        <w:rPr>
          <w:rFonts w:ascii="Roboto" w:hAnsi="Roboto"/>
          <w:b/>
          <w:bCs/>
          <w:kern w:val="2"/>
          <w:szCs w:val="24"/>
          <w14:ligatures w14:val="standardContextual"/>
        </w:rPr>
      </w:pPr>
      <w:r w:rsidRPr="00EA00F6">
        <w:rPr>
          <w:rFonts w:ascii="Roboto" w:hAnsi="Roboto" w:eastAsiaTheme="minorHAnsi" w:cstheme="minorBidi"/>
          <w:b/>
          <w:bCs/>
          <w:kern w:val="2"/>
          <w:szCs w:val="24"/>
          <w14:ligatures w14:val="standardContextual"/>
        </w:rPr>
        <w:t>History of Fires and Explosions</w:t>
      </w:r>
    </w:p>
    <w:p w:rsidR="00AF4F6F" w:rsidP="00AF4F6F" w14:paraId="4D5724FD" w14:textId="77777777">
      <w:pPr>
        <w:spacing w:after="0" w:line="240" w:lineRule="auto"/>
        <w:ind w:left="720"/>
        <w:contextualSpacing/>
        <w:jc w:val="both"/>
        <w:rPr>
          <w:rFonts w:ascii="Roboto" w:hAnsi="Roboto"/>
          <w:kern w:val="2"/>
          <w:szCs w:val="24"/>
          <w14:ligatures w14:val="standardContextual"/>
        </w:rPr>
      </w:pPr>
    </w:p>
    <w:p w:rsidR="00AF4F6F" w:rsidP="00AF4F6F" w14:paraId="2332CFF5" w14:textId="408608E1">
      <w:pPr>
        <w:spacing w:after="0" w:line="240" w:lineRule="auto"/>
        <w:ind w:left="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Inspectors will be determining if your plant has a history of fires, flash fires, deflagrations of process vessels and inside buildings, and explosions of vessels.  They’ll be conducting employee interviews, looking at OSHA logs, looking at insurance claims, </w:t>
      </w:r>
      <w:r w:rsidR="00B24B5C">
        <w:rPr>
          <w:rFonts w:ascii="Roboto" w:hAnsi="Roboto" w:eastAsiaTheme="minorHAnsi" w:cstheme="minorBidi"/>
          <w:kern w:val="2"/>
          <w:szCs w:val="24"/>
          <w14:ligatures w14:val="standardContextual"/>
        </w:rPr>
        <w:t xml:space="preserve">accessing </w:t>
      </w:r>
      <w:r>
        <w:rPr>
          <w:rFonts w:ascii="Roboto" w:hAnsi="Roboto" w:eastAsiaTheme="minorHAnsi" w:cstheme="minorBidi"/>
          <w:kern w:val="2"/>
          <w:szCs w:val="24"/>
          <w14:ligatures w14:val="standardContextual"/>
        </w:rPr>
        <w:t xml:space="preserve">local fire department records, and conducting onsite visual inspections </w:t>
      </w:r>
      <w:r w:rsidR="00B24B5C">
        <w:rPr>
          <w:rFonts w:ascii="Roboto" w:hAnsi="Roboto" w:eastAsiaTheme="minorHAnsi" w:cstheme="minorBidi"/>
          <w:kern w:val="2"/>
          <w:szCs w:val="24"/>
          <w14:ligatures w14:val="standardContextual"/>
        </w:rPr>
        <w:t xml:space="preserve">to </w:t>
      </w:r>
      <w:r>
        <w:rPr>
          <w:rFonts w:ascii="Roboto" w:hAnsi="Roboto" w:eastAsiaTheme="minorHAnsi" w:cstheme="minorBidi"/>
          <w:kern w:val="2"/>
          <w:szCs w:val="24"/>
          <w14:ligatures w14:val="standardContextual"/>
        </w:rPr>
        <w:t>look at the condition of your equipment</w:t>
      </w:r>
      <w:r w:rsidR="00B24B5C">
        <w:rPr>
          <w:rFonts w:ascii="Roboto" w:hAnsi="Roboto" w:eastAsiaTheme="minorHAnsi" w:cstheme="minorBidi"/>
          <w:kern w:val="2"/>
          <w:szCs w:val="24"/>
          <w14:ligatures w14:val="standardContextual"/>
        </w:rPr>
        <w:t>.  They’ll be placing spe</w:t>
      </w:r>
      <w:r>
        <w:rPr>
          <w:rFonts w:ascii="Roboto" w:hAnsi="Roboto" w:eastAsiaTheme="minorHAnsi" w:cstheme="minorBidi"/>
          <w:kern w:val="2"/>
          <w:szCs w:val="24"/>
          <w14:ligatures w14:val="standardContextual"/>
        </w:rPr>
        <w:t>cial attention to discoloration, bulging, repairs and missing/damaged pieces or appendages</w:t>
      </w:r>
      <w:r w:rsidR="00B24B5C">
        <w:rPr>
          <w:rFonts w:ascii="Roboto" w:hAnsi="Roboto" w:eastAsiaTheme="minorHAnsi" w:cstheme="minorBidi"/>
          <w:kern w:val="2"/>
          <w:szCs w:val="24"/>
          <w14:ligatures w14:val="standardContextual"/>
        </w:rPr>
        <w:t xml:space="preserve"> of your equipment</w:t>
      </w:r>
      <w:r>
        <w:rPr>
          <w:rFonts w:ascii="Roboto" w:hAnsi="Roboto" w:eastAsiaTheme="minorHAnsi" w:cstheme="minorBidi"/>
          <w:kern w:val="2"/>
          <w:szCs w:val="24"/>
          <w14:ligatures w14:val="standardContextual"/>
        </w:rPr>
        <w:t>.</w:t>
      </w:r>
    </w:p>
    <w:p w:rsidR="00AF4F6F" w:rsidP="00AF4F6F" w14:paraId="6F60BFDF" w14:textId="77777777">
      <w:pPr>
        <w:spacing w:after="0" w:line="240" w:lineRule="auto"/>
        <w:ind w:left="720"/>
        <w:contextualSpacing/>
        <w:jc w:val="both"/>
        <w:rPr>
          <w:rFonts w:ascii="Roboto" w:hAnsi="Roboto"/>
          <w:kern w:val="2"/>
          <w:szCs w:val="24"/>
          <w14:ligatures w14:val="standardContextual"/>
        </w:rPr>
      </w:pPr>
    </w:p>
    <w:p w:rsidR="00AF4F6F" w:rsidRPr="00EA00F6" w:rsidP="00AF4F6F" w14:paraId="6DADADFE" w14:textId="77777777">
      <w:pPr>
        <w:numPr>
          <w:ilvl w:val="0"/>
          <w:numId w:val="9"/>
        </w:numPr>
        <w:spacing w:after="0" w:line="240" w:lineRule="auto"/>
        <w:ind w:left="360" w:hanging="360"/>
        <w:contextualSpacing/>
        <w:jc w:val="both"/>
        <w:rPr>
          <w:rFonts w:ascii="Roboto" w:hAnsi="Roboto"/>
          <w:b/>
          <w:bCs/>
          <w:kern w:val="2"/>
          <w:szCs w:val="24"/>
          <w14:ligatures w14:val="standardContextual"/>
        </w:rPr>
      </w:pPr>
      <w:r w:rsidRPr="00EA00F6">
        <w:rPr>
          <w:rFonts w:ascii="Roboto" w:hAnsi="Roboto" w:eastAsiaTheme="minorHAnsi" w:cstheme="minorBidi"/>
          <w:b/>
          <w:bCs/>
          <w:kern w:val="2"/>
          <w:szCs w:val="24"/>
          <w14:ligatures w14:val="standardContextual"/>
        </w:rPr>
        <w:t>Safety Data Sheets (SDSs)</w:t>
      </w:r>
    </w:p>
    <w:p w:rsidR="00AF4F6F" w:rsidP="00AF4F6F" w14:paraId="3AF8DD57" w14:textId="77777777">
      <w:pPr>
        <w:spacing w:after="0" w:line="240" w:lineRule="auto"/>
        <w:jc w:val="both"/>
        <w:rPr>
          <w:rFonts w:ascii="Roboto" w:hAnsi="Roboto"/>
          <w:kern w:val="2"/>
          <w:szCs w:val="24"/>
          <w14:ligatures w14:val="standardContextual"/>
        </w:rPr>
      </w:pPr>
    </w:p>
    <w:p w:rsidR="00AF4F6F" w:rsidP="00AF4F6F" w14:paraId="78501404"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Inspectors will go through your SDSs, looking for combustible dusts.  </w:t>
      </w:r>
    </w:p>
    <w:p w:rsidR="00AF4F6F" w:rsidP="00AF4F6F" w14:paraId="331CCD3F" w14:textId="77777777">
      <w:pPr>
        <w:spacing w:after="0" w:line="240" w:lineRule="auto"/>
        <w:jc w:val="both"/>
        <w:rPr>
          <w:rFonts w:ascii="Roboto" w:hAnsi="Roboto"/>
          <w:kern w:val="2"/>
          <w:szCs w:val="24"/>
          <w14:ligatures w14:val="standardContextual"/>
        </w:rPr>
      </w:pPr>
    </w:p>
    <w:p w:rsidR="00AF4F6F" w:rsidRPr="00EA00F6" w:rsidP="00AF4F6F" w14:paraId="72FAC406" w14:textId="77777777">
      <w:pPr>
        <w:numPr>
          <w:ilvl w:val="0"/>
          <w:numId w:val="9"/>
        </w:numPr>
        <w:spacing w:after="0" w:line="240" w:lineRule="auto"/>
        <w:ind w:left="450" w:hanging="450"/>
        <w:contextualSpacing/>
        <w:jc w:val="both"/>
        <w:rPr>
          <w:rFonts w:ascii="Roboto" w:hAnsi="Roboto"/>
          <w:b/>
          <w:bCs/>
          <w:kern w:val="2"/>
          <w:szCs w:val="24"/>
          <w14:ligatures w14:val="standardContextual"/>
        </w:rPr>
      </w:pPr>
      <w:r w:rsidRPr="00EA00F6">
        <w:rPr>
          <w:rFonts w:ascii="Roboto" w:hAnsi="Roboto" w:eastAsiaTheme="minorHAnsi" w:cstheme="minorBidi"/>
          <w:b/>
          <w:bCs/>
          <w:kern w:val="2"/>
          <w:szCs w:val="24"/>
          <w14:ligatures w14:val="standardContextual"/>
        </w:rPr>
        <w:t>Electrical Area Classification Drawings/Documents</w:t>
      </w:r>
    </w:p>
    <w:p w:rsidR="00AF4F6F" w:rsidP="00AF4F6F" w14:paraId="193F07BA" w14:textId="77777777">
      <w:pPr>
        <w:spacing w:after="0" w:line="240" w:lineRule="auto"/>
        <w:jc w:val="both"/>
        <w:rPr>
          <w:rFonts w:ascii="Roboto" w:hAnsi="Roboto"/>
          <w:kern w:val="2"/>
          <w:szCs w:val="24"/>
          <w14:ligatures w14:val="standardContextual"/>
        </w:rPr>
      </w:pPr>
    </w:p>
    <w:p w:rsidR="00B24B5C" w:rsidP="00AF4F6F" w14:paraId="68C5D25B"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Inspectors will be looking at your classification documents to find areas marked Class II, Division 1 or 2 to ensure electrical equipment is approved for th</w:t>
      </w:r>
      <w:r>
        <w:rPr>
          <w:rFonts w:ascii="Roboto" w:hAnsi="Roboto" w:eastAsiaTheme="minorHAnsi" w:cstheme="minorBidi"/>
          <w:kern w:val="2"/>
          <w:szCs w:val="24"/>
          <w14:ligatures w14:val="standardContextual"/>
        </w:rPr>
        <w:t>at</w:t>
      </w:r>
      <w:r>
        <w:rPr>
          <w:rFonts w:ascii="Roboto" w:hAnsi="Roboto" w:eastAsiaTheme="minorHAnsi" w:cstheme="minorBidi"/>
          <w:kern w:val="2"/>
          <w:szCs w:val="24"/>
          <w14:ligatures w14:val="standardContextual"/>
        </w:rPr>
        <w:t xml:space="preserve"> hazardous location.  </w:t>
      </w:r>
    </w:p>
    <w:p w:rsidR="00B24B5C" w:rsidP="00AF4F6F" w14:paraId="6069CD87" w14:textId="77777777">
      <w:pPr>
        <w:spacing w:after="0" w:line="240" w:lineRule="auto"/>
        <w:jc w:val="both"/>
        <w:rPr>
          <w:rFonts w:ascii="Roboto" w:hAnsi="Roboto"/>
          <w:kern w:val="2"/>
          <w:szCs w:val="24"/>
          <w14:ligatures w14:val="standardContextual"/>
        </w:rPr>
      </w:pPr>
    </w:p>
    <w:p w:rsidR="00AF4F6F" w:rsidP="00AF4F6F" w14:paraId="221833A1" w14:textId="0823CC85">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You are required to have these drawings per </w:t>
      </w:r>
      <w:hyperlink r:id="rId19" w:history="1">
        <w:r w:rsidRPr="00495205">
          <w:rPr>
            <w:rFonts w:ascii="Roboto" w:hAnsi="Roboto" w:eastAsiaTheme="minorHAnsi" w:cstheme="minorBidi"/>
            <w:color w:val="0563C1"/>
            <w:kern w:val="2"/>
            <w:szCs w:val="24"/>
            <w:u w:val="single"/>
            <w14:ligatures w14:val="standardContextual"/>
          </w:rPr>
          <w:t>29 CFR</w:t>
        </w:r>
        <w:r w:rsidRPr="00495205">
          <w:rPr>
            <w:rFonts w:ascii="Roboto" w:hAnsi="Roboto" w:eastAsiaTheme="minorHAnsi" w:cstheme="minorBidi"/>
            <w:color w:val="0563C1"/>
            <w:kern w:val="2"/>
            <w:szCs w:val="24"/>
            <w:u w:val="single"/>
            <w14:ligatures w14:val="standardContextual"/>
          </w:rPr>
          <w:t xml:space="preserve"> </w:t>
        </w:r>
        <w:r w:rsidRPr="00495205">
          <w:rPr>
            <w:rFonts w:ascii="Roboto" w:hAnsi="Roboto" w:eastAsiaTheme="minorHAnsi" w:cstheme="minorBidi"/>
            <w:color w:val="0563C1"/>
            <w:kern w:val="2"/>
            <w:szCs w:val="24"/>
            <w:u w:val="single"/>
            <w14:ligatures w14:val="standardContextual"/>
          </w:rPr>
          <w:t>1910.307</w:t>
        </w:r>
      </w:hyperlink>
      <w:r>
        <w:rPr>
          <w:rFonts w:ascii="Roboto" w:hAnsi="Roboto" w:eastAsiaTheme="minorHAnsi" w:cstheme="minorBidi"/>
          <w:kern w:val="2"/>
          <w:szCs w:val="24"/>
          <w14:ligatures w14:val="standardContextual"/>
        </w:rPr>
        <w:t>, which is the Hazardous (Classified) Locations Standard.</w:t>
      </w:r>
    </w:p>
    <w:p w:rsidR="00AF4F6F" w:rsidP="00AF4F6F" w14:paraId="15815ECA" w14:textId="77777777">
      <w:pPr>
        <w:spacing w:after="0" w:line="240" w:lineRule="auto"/>
        <w:jc w:val="both"/>
        <w:rPr>
          <w:rFonts w:ascii="Roboto" w:hAnsi="Roboto"/>
          <w:kern w:val="2"/>
          <w:szCs w:val="24"/>
          <w14:ligatures w14:val="standardContextual"/>
        </w:rPr>
      </w:pPr>
    </w:p>
    <w:p w:rsidR="00AF4F6F" w:rsidRPr="00EA00F6" w:rsidP="00AF4F6F" w14:paraId="1F1E20CF" w14:textId="77777777">
      <w:pPr>
        <w:numPr>
          <w:ilvl w:val="0"/>
          <w:numId w:val="9"/>
        </w:numPr>
        <w:spacing w:after="0" w:line="240" w:lineRule="auto"/>
        <w:ind w:left="360" w:hanging="360"/>
        <w:contextualSpacing/>
        <w:jc w:val="both"/>
        <w:rPr>
          <w:rFonts w:ascii="Roboto" w:hAnsi="Roboto"/>
          <w:b/>
          <w:bCs/>
          <w:kern w:val="2"/>
          <w:szCs w:val="24"/>
          <w14:ligatures w14:val="standardContextual"/>
        </w:rPr>
      </w:pPr>
      <w:r>
        <w:rPr>
          <w:rFonts w:ascii="Roboto" w:hAnsi="Roboto" w:eastAsiaTheme="minorHAnsi" w:cstheme="minorBidi"/>
          <w:kern w:val="2"/>
          <w:szCs w:val="24"/>
          <w14:ligatures w14:val="standardContextual"/>
        </w:rPr>
        <w:t xml:space="preserve"> </w:t>
      </w:r>
      <w:r w:rsidRPr="00EA00F6">
        <w:rPr>
          <w:rFonts w:ascii="Roboto" w:hAnsi="Roboto" w:eastAsiaTheme="minorHAnsi" w:cstheme="minorBidi"/>
          <w:b/>
          <w:bCs/>
          <w:kern w:val="2"/>
          <w:szCs w:val="24"/>
          <w14:ligatures w14:val="standardContextual"/>
        </w:rPr>
        <w:t>Dust Hazard Analysis</w:t>
      </w:r>
    </w:p>
    <w:p w:rsidR="00AF4F6F" w:rsidP="00AF4F6F" w14:paraId="61DD6C3B" w14:textId="77777777">
      <w:pPr>
        <w:spacing w:after="0" w:line="240" w:lineRule="auto"/>
        <w:jc w:val="both"/>
        <w:rPr>
          <w:rFonts w:ascii="Roboto" w:hAnsi="Roboto"/>
          <w:kern w:val="2"/>
          <w:szCs w:val="24"/>
          <w14:ligatures w14:val="standardContextual"/>
        </w:rPr>
      </w:pPr>
    </w:p>
    <w:p w:rsidR="00B24B5C" w:rsidP="00AF4F6F" w14:paraId="41BA83AE" w14:textId="225ABCD5">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Inspectors have been instructed to do </w:t>
      </w:r>
      <w:r>
        <w:rPr>
          <w:rFonts w:ascii="Roboto" w:hAnsi="Roboto" w:eastAsiaTheme="minorHAnsi" w:cstheme="minorBidi"/>
          <w:kern w:val="2"/>
          <w:szCs w:val="24"/>
          <w14:ligatures w14:val="standardContextual"/>
        </w:rPr>
        <w:t xml:space="preserve">a dust hazard analysis </w:t>
      </w:r>
      <w:r>
        <w:rPr>
          <w:rFonts w:ascii="Roboto" w:hAnsi="Roboto" w:eastAsiaTheme="minorHAnsi" w:cstheme="minorBidi"/>
          <w:kern w:val="2"/>
          <w:szCs w:val="24"/>
          <w14:ligatures w14:val="standardContextual"/>
        </w:rPr>
        <w:t xml:space="preserve">toward the end of the inspection </w:t>
      </w:r>
      <w:r>
        <w:rPr>
          <w:rFonts w:ascii="Roboto" w:hAnsi="Roboto" w:eastAsiaTheme="minorHAnsi" w:cstheme="minorBidi"/>
          <w:kern w:val="2"/>
          <w:szCs w:val="24"/>
          <w14:ligatures w14:val="standardContextual"/>
        </w:rPr>
        <w:t xml:space="preserve">to help them in </w:t>
      </w:r>
      <w:r>
        <w:rPr>
          <w:rFonts w:ascii="Roboto" w:hAnsi="Roboto" w:eastAsiaTheme="minorHAnsi" w:cstheme="minorBidi"/>
          <w:kern w:val="2"/>
          <w:szCs w:val="24"/>
          <w14:ligatures w14:val="standardContextual"/>
        </w:rPr>
        <w:t xml:space="preserve">determining </w:t>
      </w:r>
      <w:r>
        <w:rPr>
          <w:rFonts w:ascii="Roboto" w:hAnsi="Roboto" w:eastAsiaTheme="minorHAnsi" w:cstheme="minorBidi"/>
          <w:kern w:val="2"/>
          <w:szCs w:val="24"/>
          <w14:ligatures w14:val="standardContextual"/>
        </w:rPr>
        <w:t xml:space="preserve">your </w:t>
      </w:r>
      <w:r>
        <w:rPr>
          <w:rFonts w:ascii="Roboto" w:hAnsi="Roboto" w:eastAsiaTheme="minorHAnsi" w:cstheme="minorBidi"/>
          <w:kern w:val="2"/>
          <w:szCs w:val="24"/>
          <w14:ligatures w14:val="standardContextual"/>
        </w:rPr>
        <w:t xml:space="preserve">citation, rather </w:t>
      </w:r>
      <w:r>
        <w:rPr>
          <w:rFonts w:ascii="Roboto" w:hAnsi="Roboto" w:eastAsiaTheme="minorHAnsi" w:cstheme="minorBidi"/>
          <w:kern w:val="2"/>
          <w:szCs w:val="24"/>
          <w14:ligatures w14:val="standardContextual"/>
        </w:rPr>
        <w:t xml:space="preserve">than </w:t>
      </w:r>
      <w:r>
        <w:rPr>
          <w:rFonts w:ascii="Roboto" w:hAnsi="Roboto" w:eastAsiaTheme="minorHAnsi" w:cstheme="minorBidi"/>
          <w:kern w:val="2"/>
          <w:szCs w:val="24"/>
          <w14:ligatures w14:val="standardContextual"/>
        </w:rPr>
        <w:t xml:space="preserve">at the beginning of the inspection to determine </w:t>
      </w:r>
      <w:r>
        <w:rPr>
          <w:rFonts w:ascii="Roboto" w:hAnsi="Roboto" w:eastAsiaTheme="minorHAnsi" w:cstheme="minorBidi"/>
          <w:kern w:val="2"/>
          <w:szCs w:val="24"/>
          <w14:ligatures w14:val="standardContextual"/>
        </w:rPr>
        <w:t xml:space="preserve">the </w:t>
      </w:r>
      <w:r>
        <w:rPr>
          <w:rFonts w:ascii="Roboto" w:hAnsi="Roboto" w:eastAsiaTheme="minorHAnsi" w:cstheme="minorBidi"/>
          <w:kern w:val="2"/>
          <w:szCs w:val="24"/>
          <w14:ligatures w14:val="standardContextual"/>
        </w:rPr>
        <w:t xml:space="preserve">scope.  This </w:t>
      </w:r>
      <w:r>
        <w:rPr>
          <w:rFonts w:ascii="Roboto" w:hAnsi="Roboto" w:eastAsiaTheme="minorHAnsi" w:cstheme="minorBidi"/>
          <w:kern w:val="2"/>
          <w:szCs w:val="24"/>
          <w14:ligatures w14:val="standardContextual"/>
        </w:rPr>
        <w:t xml:space="preserve">analysis </w:t>
      </w:r>
      <w:r>
        <w:rPr>
          <w:rFonts w:ascii="Roboto" w:hAnsi="Roboto" w:eastAsiaTheme="minorHAnsi" w:cstheme="minorBidi"/>
          <w:kern w:val="2"/>
          <w:szCs w:val="24"/>
          <w14:ligatures w14:val="standardContextual"/>
        </w:rPr>
        <w:t>includes observations of all areas of the facility fo</w:t>
      </w:r>
      <w:r>
        <w:rPr>
          <w:rFonts w:ascii="Roboto" w:hAnsi="Roboto" w:eastAsiaTheme="minorHAnsi" w:cstheme="minorBidi"/>
          <w:kern w:val="2"/>
          <w:szCs w:val="24"/>
          <w14:ligatures w14:val="standardContextual"/>
        </w:rPr>
        <w:t xml:space="preserve">r </w:t>
      </w:r>
      <w:r>
        <w:rPr>
          <w:rFonts w:ascii="Roboto" w:hAnsi="Roboto" w:eastAsiaTheme="minorHAnsi" w:cstheme="minorBidi"/>
          <w:kern w:val="2"/>
          <w:szCs w:val="24"/>
          <w14:ligatures w14:val="standardContextual"/>
        </w:rPr>
        <w:t xml:space="preserve">accumulation </w:t>
      </w:r>
      <w:r>
        <w:rPr>
          <w:rFonts w:ascii="Roboto" w:hAnsi="Roboto" w:eastAsiaTheme="minorHAnsi" w:cstheme="minorBidi"/>
          <w:kern w:val="2"/>
          <w:szCs w:val="24"/>
          <w14:ligatures w14:val="standardContextual"/>
        </w:rPr>
        <w:t xml:space="preserve">issues </w:t>
      </w:r>
      <w:r>
        <w:rPr>
          <w:rFonts w:ascii="Roboto" w:hAnsi="Roboto" w:eastAsiaTheme="minorHAnsi" w:cstheme="minorBidi"/>
          <w:kern w:val="2"/>
          <w:szCs w:val="24"/>
          <w14:ligatures w14:val="standardContextual"/>
        </w:rPr>
        <w:t xml:space="preserve">to determine overall potential for fire, flash fire or explosion.  </w:t>
      </w:r>
    </w:p>
    <w:p w:rsidR="00B24B5C" w:rsidP="00AF4F6F" w14:paraId="4BBF2A6D" w14:textId="77777777">
      <w:pPr>
        <w:spacing w:after="0" w:line="240" w:lineRule="auto"/>
        <w:jc w:val="both"/>
        <w:rPr>
          <w:rFonts w:ascii="Roboto" w:hAnsi="Roboto"/>
          <w:kern w:val="2"/>
          <w:szCs w:val="24"/>
          <w14:ligatures w14:val="standardContextual"/>
        </w:rPr>
      </w:pPr>
    </w:p>
    <w:p w:rsidR="00AF4F6F" w:rsidP="00AF4F6F" w14:paraId="068DF4C5" w14:textId="2B5A8C25">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They’ll be looking at:</w:t>
      </w:r>
    </w:p>
    <w:p w:rsidR="00AF4F6F" w:rsidP="00AF4F6F" w14:paraId="0EF3DB2C" w14:textId="77777777">
      <w:pPr>
        <w:spacing w:after="0" w:line="240" w:lineRule="auto"/>
        <w:jc w:val="both"/>
        <w:rPr>
          <w:rFonts w:ascii="Roboto" w:hAnsi="Roboto"/>
          <w:kern w:val="2"/>
          <w:szCs w:val="24"/>
          <w14:ligatures w14:val="standardContextual"/>
        </w:rPr>
      </w:pPr>
    </w:p>
    <w:p w:rsidR="00AF4F6F" w:rsidRPr="00373636" w:rsidP="00AF4F6F" w14:paraId="3C2BE3E7" w14:textId="77777777">
      <w:pPr>
        <w:numPr>
          <w:ilvl w:val="0"/>
          <w:numId w:val="10"/>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Horizontal structures</w:t>
      </w:r>
    </w:p>
    <w:p w:rsidR="00AF4F6F" w:rsidRPr="00373636" w:rsidP="00AF4F6F" w14:paraId="7AD2E23E" w14:textId="77777777">
      <w:pPr>
        <w:numPr>
          <w:ilvl w:val="0"/>
          <w:numId w:val="10"/>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Conduits and pipe racks</w:t>
      </w:r>
    </w:p>
    <w:p w:rsidR="00AF4F6F" w:rsidRPr="00373636" w:rsidP="00AF4F6F" w14:paraId="073E4FC0" w14:textId="77777777">
      <w:pPr>
        <w:numPr>
          <w:ilvl w:val="0"/>
          <w:numId w:val="10"/>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Cable trays</w:t>
      </w:r>
    </w:p>
    <w:p w:rsidR="00AF4F6F" w:rsidRPr="00373636" w:rsidP="00AF4F6F" w14:paraId="7C862986" w14:textId="77777777">
      <w:pPr>
        <w:numPr>
          <w:ilvl w:val="0"/>
          <w:numId w:val="10"/>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Floors</w:t>
      </w:r>
    </w:p>
    <w:p w:rsidR="00AF4F6F" w:rsidRPr="00373636" w:rsidP="00AF4F6F" w14:paraId="41F40366" w14:textId="77777777">
      <w:pPr>
        <w:numPr>
          <w:ilvl w:val="0"/>
          <w:numId w:val="10"/>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Above suspended ceilings</w:t>
      </w:r>
    </w:p>
    <w:p w:rsidR="00AF4F6F" w:rsidP="00AF4F6F" w14:paraId="49333480" w14:textId="77777777">
      <w:pPr>
        <w:numPr>
          <w:ilvl w:val="0"/>
          <w:numId w:val="10"/>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On or around equipment, especially on elevated horizontal surfaces</w:t>
      </w:r>
    </w:p>
    <w:p w:rsidR="00AF4F6F" w:rsidP="00AF4F6F" w14:paraId="4C71E12D" w14:textId="77777777">
      <w:pPr>
        <w:spacing w:after="0" w:line="240" w:lineRule="auto"/>
        <w:jc w:val="both"/>
        <w:rPr>
          <w:rFonts w:ascii="Roboto" w:hAnsi="Roboto"/>
          <w:kern w:val="2"/>
          <w:szCs w:val="24"/>
          <w14:ligatures w14:val="standardContextual"/>
        </w:rPr>
      </w:pPr>
    </w:p>
    <w:p w:rsidR="00AF4F6F" w:rsidP="00AF4F6F" w14:paraId="47D84A8C" w14:textId="0AD4921F">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They</w:t>
      </w:r>
      <w:r w:rsidR="00B24B5C">
        <w:rPr>
          <w:rFonts w:ascii="Roboto" w:hAnsi="Roboto" w:eastAsiaTheme="minorHAnsi" w:cstheme="minorBidi"/>
          <w:kern w:val="2"/>
          <w:szCs w:val="24"/>
          <w14:ligatures w14:val="standardContextual"/>
        </w:rPr>
        <w:t xml:space="preserve"> will be taking measurements of depth, determining physical area sizes, and</w:t>
      </w:r>
      <w:r>
        <w:rPr>
          <w:rFonts w:ascii="Roboto" w:hAnsi="Roboto" w:eastAsiaTheme="minorHAnsi" w:cstheme="minorBidi"/>
          <w:kern w:val="2"/>
          <w:szCs w:val="24"/>
          <w14:ligatures w14:val="standardContextual"/>
        </w:rPr>
        <w:t xml:space="preserve"> may be bringing cameras and video cameras on poles to help take photos </w:t>
      </w:r>
      <w:r w:rsidR="00B24B5C">
        <w:rPr>
          <w:rFonts w:ascii="Roboto" w:hAnsi="Roboto" w:eastAsiaTheme="minorHAnsi" w:cstheme="minorBidi"/>
          <w:kern w:val="2"/>
          <w:szCs w:val="24"/>
          <w14:ligatures w14:val="standardContextual"/>
        </w:rPr>
        <w:t>of</w:t>
      </w:r>
      <w:r>
        <w:rPr>
          <w:rFonts w:ascii="Roboto" w:hAnsi="Roboto" w:eastAsiaTheme="minorHAnsi" w:cstheme="minorBidi"/>
          <w:kern w:val="2"/>
          <w:szCs w:val="24"/>
          <w14:ligatures w14:val="standardContextual"/>
        </w:rPr>
        <w:t xml:space="preserve"> high places.</w:t>
      </w:r>
    </w:p>
    <w:p w:rsidR="00B24B5C" w:rsidP="00AF4F6F" w14:paraId="17F677A5" w14:textId="6558BA40">
      <w:pPr>
        <w:spacing w:after="0" w:line="240" w:lineRule="auto"/>
        <w:jc w:val="both"/>
        <w:rPr>
          <w:rFonts w:ascii="Roboto" w:hAnsi="Roboto"/>
          <w:kern w:val="2"/>
          <w:szCs w:val="24"/>
          <w14:ligatures w14:val="standardContextual"/>
        </w:rPr>
      </w:pPr>
    </w:p>
    <w:p w:rsidR="00AF4F6F" w:rsidRPr="00EA00F6" w:rsidP="00AF4F6F" w14:paraId="49552316" w14:textId="77777777">
      <w:pPr>
        <w:numPr>
          <w:ilvl w:val="0"/>
          <w:numId w:val="9"/>
        </w:numPr>
        <w:spacing w:after="0" w:line="240" w:lineRule="auto"/>
        <w:ind w:left="360" w:hanging="360"/>
        <w:contextualSpacing/>
        <w:jc w:val="both"/>
        <w:rPr>
          <w:rFonts w:ascii="Roboto" w:hAnsi="Roboto"/>
          <w:b/>
          <w:bCs/>
          <w:kern w:val="2"/>
          <w:szCs w:val="24"/>
          <w14:ligatures w14:val="standardContextual"/>
        </w:rPr>
      </w:pPr>
      <w:r w:rsidRPr="00EA00F6">
        <w:rPr>
          <w:rFonts w:ascii="Roboto" w:hAnsi="Roboto" w:eastAsiaTheme="minorHAnsi" w:cstheme="minorBidi"/>
          <w:b/>
          <w:bCs/>
          <w:kern w:val="2"/>
          <w:szCs w:val="24"/>
          <w14:ligatures w14:val="standardContextual"/>
        </w:rPr>
        <w:t xml:space="preserve"> Control and Suppression Systems</w:t>
      </w:r>
    </w:p>
    <w:p w:rsidR="00AF4F6F" w:rsidP="00AF4F6F" w14:paraId="622FE8BE" w14:textId="77777777">
      <w:pPr>
        <w:spacing w:after="0" w:line="240" w:lineRule="auto"/>
        <w:jc w:val="both"/>
        <w:rPr>
          <w:rFonts w:ascii="Roboto" w:hAnsi="Roboto"/>
          <w:kern w:val="2"/>
          <w:szCs w:val="24"/>
          <w14:ligatures w14:val="standardContextual"/>
        </w:rPr>
      </w:pPr>
    </w:p>
    <w:p w:rsidR="00AF4F6F" w:rsidP="00AF4F6F" w14:paraId="6300B47C"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Inspectors will be looking to ensure: </w:t>
      </w:r>
    </w:p>
    <w:p w:rsidR="00AF4F6F" w:rsidP="00AF4F6F" w14:paraId="2D18F5BB" w14:textId="77777777">
      <w:pPr>
        <w:spacing w:after="0" w:line="240" w:lineRule="auto"/>
        <w:jc w:val="both"/>
        <w:rPr>
          <w:rFonts w:ascii="Roboto" w:hAnsi="Roboto"/>
          <w:kern w:val="2"/>
          <w:szCs w:val="24"/>
          <w14:ligatures w14:val="standardContextual"/>
        </w:rPr>
      </w:pPr>
    </w:p>
    <w:p w:rsidR="00AF4F6F" w:rsidP="00AF4F6F" w14:paraId="3197C400" w14:textId="7DB13CBF">
      <w:pPr>
        <w:numPr>
          <w:ilvl w:val="0"/>
          <w:numId w:val="11"/>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 xml:space="preserve">Dust collectors and dust handling equipment </w:t>
      </w:r>
      <w:r>
        <w:rPr>
          <w:rFonts w:ascii="Roboto" w:hAnsi="Roboto" w:eastAsiaTheme="minorHAnsi" w:cstheme="minorBidi"/>
          <w:kern w:val="2"/>
          <w:szCs w:val="24"/>
          <w14:ligatures w14:val="standardContextual"/>
        </w:rPr>
        <w:t>has expl</w:t>
      </w:r>
      <w:r w:rsidRPr="00373636">
        <w:rPr>
          <w:rFonts w:ascii="Roboto" w:hAnsi="Roboto" w:eastAsiaTheme="minorHAnsi" w:cstheme="minorBidi"/>
          <w:kern w:val="2"/>
          <w:szCs w:val="24"/>
          <w14:ligatures w14:val="standardContextual"/>
        </w:rPr>
        <w:t>osion prevention/suppression systems and deflagration propagation prevention devices</w:t>
      </w:r>
      <w:r>
        <w:rPr>
          <w:rFonts w:ascii="Roboto" w:hAnsi="Roboto" w:eastAsiaTheme="minorHAnsi" w:cstheme="minorBidi"/>
          <w:kern w:val="2"/>
          <w:szCs w:val="24"/>
          <w14:ligatures w14:val="standardContextual"/>
        </w:rPr>
        <w:t>;</w:t>
      </w:r>
    </w:p>
    <w:p w:rsidR="00AF4F6F" w:rsidRPr="00373636" w:rsidP="00AF4F6F" w14:paraId="26470F44" w14:textId="77777777">
      <w:pPr>
        <w:numPr>
          <w:ilvl w:val="0"/>
          <w:numId w:val="11"/>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Dust systems that return clean air to buildings have proper protections</w:t>
      </w:r>
      <w:r>
        <w:rPr>
          <w:rFonts w:ascii="Roboto" w:hAnsi="Roboto" w:eastAsiaTheme="minorHAnsi" w:cstheme="minorBidi"/>
          <w:kern w:val="2"/>
          <w:szCs w:val="24"/>
          <w14:ligatures w14:val="standardContextual"/>
        </w:rPr>
        <w:t>;</w:t>
      </w:r>
    </w:p>
    <w:p w:rsidR="00AF4F6F" w:rsidRPr="00373636" w:rsidP="00AF4F6F" w14:paraId="0F216053"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There are no h</w:t>
      </w:r>
      <w:r w:rsidRPr="00373636">
        <w:rPr>
          <w:rFonts w:ascii="Roboto" w:hAnsi="Roboto" w:eastAsiaTheme="minorHAnsi" w:cstheme="minorBidi"/>
          <w:kern w:val="2"/>
          <w:szCs w:val="24"/>
          <w14:ligatures w14:val="standardContextual"/>
        </w:rPr>
        <w:t>azardous levels of combustible dust accumulations outside of equipment</w:t>
      </w:r>
      <w:r>
        <w:rPr>
          <w:rFonts w:ascii="Roboto" w:hAnsi="Roboto" w:eastAsiaTheme="minorHAnsi" w:cstheme="minorBidi"/>
          <w:kern w:val="2"/>
          <w:szCs w:val="24"/>
          <w14:ligatures w14:val="standardContextual"/>
        </w:rPr>
        <w:t>;</w:t>
      </w:r>
    </w:p>
    <w:p w:rsidR="00AF4F6F" w:rsidRPr="00373636" w:rsidP="00AF4F6F" w14:paraId="0E79019C" w14:textId="2D3A73FC">
      <w:pPr>
        <w:numPr>
          <w:ilvl w:val="0"/>
          <w:numId w:val="11"/>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Number and size</w:t>
      </w:r>
      <w:r w:rsidR="00B24B5C">
        <w:rPr>
          <w:rFonts w:ascii="Roboto" w:hAnsi="Roboto" w:eastAsiaTheme="minorHAnsi" w:cstheme="minorBidi"/>
          <w:kern w:val="2"/>
          <w:szCs w:val="24"/>
          <w14:ligatures w14:val="standardContextual"/>
        </w:rPr>
        <w:t>s</w:t>
      </w:r>
      <w:r w:rsidRPr="00373636">
        <w:rPr>
          <w:rFonts w:ascii="Roboto" w:hAnsi="Roboto" w:eastAsiaTheme="minorHAnsi" w:cstheme="minorBidi"/>
          <w:kern w:val="2"/>
          <w:szCs w:val="24"/>
          <w14:ligatures w14:val="standardContextual"/>
        </w:rPr>
        <w:t xml:space="preserve"> of horizontal surfaces are minimized and designed to prevent dust accumulation</w:t>
      </w:r>
      <w:r>
        <w:rPr>
          <w:rFonts w:ascii="Roboto" w:hAnsi="Roboto" w:eastAsiaTheme="minorHAnsi" w:cstheme="minorBidi"/>
          <w:kern w:val="2"/>
          <w:szCs w:val="24"/>
          <w14:ligatures w14:val="standardContextual"/>
        </w:rPr>
        <w:t>;</w:t>
      </w:r>
    </w:p>
    <w:p w:rsidR="00AF4F6F" w:rsidP="00AF4F6F" w14:paraId="533F6CA7" w14:textId="21E957B8">
      <w:pPr>
        <w:numPr>
          <w:ilvl w:val="0"/>
          <w:numId w:val="11"/>
        </w:numPr>
        <w:spacing w:after="0" w:line="240" w:lineRule="auto"/>
        <w:ind w:left="720" w:hanging="360"/>
        <w:contextualSpacing/>
        <w:jc w:val="both"/>
        <w:rPr>
          <w:rFonts w:ascii="Roboto" w:hAnsi="Roboto"/>
          <w:kern w:val="2"/>
          <w:szCs w:val="24"/>
          <w14:ligatures w14:val="standardContextual"/>
        </w:rPr>
      </w:pPr>
      <w:r w:rsidRPr="00373636">
        <w:rPr>
          <w:rFonts w:ascii="Roboto" w:hAnsi="Roboto" w:eastAsiaTheme="minorHAnsi" w:cstheme="minorBidi"/>
          <w:kern w:val="2"/>
          <w:szCs w:val="24"/>
          <w14:ligatures w14:val="standardContextual"/>
        </w:rPr>
        <w:t xml:space="preserve">Equipment that produces, transports, stores or handles dust (mixers, silos, mills, ducts, dust collectors, etc.) </w:t>
      </w:r>
      <w:r w:rsidR="00B24B5C">
        <w:rPr>
          <w:rFonts w:ascii="Roboto" w:hAnsi="Roboto" w:eastAsiaTheme="minorHAnsi" w:cstheme="minorBidi"/>
          <w:kern w:val="2"/>
          <w:szCs w:val="24"/>
          <w14:ligatures w14:val="standardContextual"/>
        </w:rPr>
        <w:t>are</w:t>
      </w:r>
      <w:r>
        <w:rPr>
          <w:rFonts w:ascii="Roboto" w:hAnsi="Roboto" w:eastAsiaTheme="minorHAnsi" w:cstheme="minorBidi"/>
          <w:kern w:val="2"/>
          <w:szCs w:val="24"/>
          <w14:ligatures w14:val="standardContextual"/>
        </w:rPr>
        <w:t xml:space="preserve"> </w:t>
      </w:r>
      <w:r w:rsidRPr="00373636">
        <w:rPr>
          <w:rFonts w:ascii="Roboto" w:hAnsi="Roboto" w:eastAsiaTheme="minorHAnsi" w:cstheme="minorBidi"/>
          <w:kern w:val="2"/>
          <w:szCs w:val="24"/>
          <w14:ligatures w14:val="standardContextual"/>
        </w:rPr>
        <w:t>designed and maintained to prevent dust leakage/escape/clouds</w:t>
      </w:r>
      <w:r w:rsidR="00B24B5C">
        <w:rPr>
          <w:rFonts w:ascii="Roboto" w:hAnsi="Roboto" w:eastAsiaTheme="minorHAnsi" w:cstheme="minorBidi"/>
          <w:kern w:val="2"/>
          <w:szCs w:val="24"/>
          <w14:ligatures w14:val="standardContextual"/>
        </w:rPr>
        <w:t>;</w:t>
      </w:r>
    </w:p>
    <w:p w:rsidR="00AF4F6F" w:rsidP="00AF4F6F" w14:paraId="4338183C"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Material transport systems (conveyors, elevators) are designed to prevent dust leakage/escape/clouds;</w:t>
      </w:r>
    </w:p>
    <w:p w:rsidR="00AF4F6F" w:rsidP="00AF4F6F" w14:paraId="5A06A045" w14:textId="253D6E61">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The m</w:t>
      </w:r>
      <w:r>
        <w:rPr>
          <w:rFonts w:ascii="Roboto" w:hAnsi="Roboto" w:eastAsiaTheme="minorHAnsi" w:cstheme="minorBidi"/>
          <w:kern w:val="2"/>
          <w:szCs w:val="24"/>
          <w14:ligatures w14:val="standardContextual"/>
        </w:rPr>
        <w:t>ethod of cleaning and the tools you use to clean are proper.  Are you using specialized vacuums to clean up combustible dusts, what are you doing to clean up dust, and if you use compressed air is it under 30 psi with the right chip guards and PPE?</w:t>
      </w:r>
    </w:p>
    <w:p w:rsidR="00AF4F6F" w:rsidP="00AF4F6F" w14:paraId="4B3F552D"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Electrical equipment and lights are proper for use in those areas;</w:t>
      </w:r>
    </w:p>
    <w:p w:rsidR="00AF4F6F" w:rsidP="00AF4F6F" w14:paraId="57B37E95"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Powered industrial trucks are approved for use in those locations;</w:t>
      </w:r>
    </w:p>
    <w:p w:rsidR="00AF4F6F" w:rsidP="00AF4F6F" w14:paraId="1C0BEECD"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Hot work, welding, cutting and grinding is not performed in those areas;</w:t>
      </w:r>
    </w:p>
    <w:p w:rsidR="00AF4F6F" w:rsidP="00AF4F6F" w14:paraId="10D4EBB1"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Ductwork from dust generation, handling and collecting systems is conductive, bonded and properly grounded to dissipate static accumulation;</w:t>
      </w:r>
    </w:p>
    <w:p w:rsidR="00AF4F6F" w:rsidP="00AF4F6F" w14:paraId="5362A823"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Maintenance of mechanical equipment is conducted to prevent generation of heat and sparks;</w:t>
      </w:r>
    </w:p>
    <w:p w:rsidR="00AF4F6F" w:rsidP="00AF4F6F" w14:paraId="0AD92175"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Process systems have magnetic separators and/or tramp metal separators installed;</w:t>
      </w:r>
    </w:p>
    <w:p w:rsidR="00AF4F6F" w:rsidP="00AF4F6F" w14:paraId="46E537B5"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Your ductwork has proper transport velocity to prevent accumulation in the ducts and that ducts have inspection and cleanout ports/hatches;</w:t>
      </w:r>
    </w:p>
    <w:p w:rsidR="00AF4F6F" w:rsidP="00AF4F6F" w14:paraId="6296E90D"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Housekeeping procedures are in place; and, </w:t>
      </w:r>
    </w:p>
    <w:p w:rsidR="00AF4F6F" w:rsidP="00AF4F6F" w14:paraId="527790CE" w14:textId="77777777">
      <w:pPr>
        <w:numPr>
          <w:ilvl w:val="0"/>
          <w:numId w:val="11"/>
        </w:numPr>
        <w:spacing w:after="0" w:line="240" w:lineRule="auto"/>
        <w:ind w:left="72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You have ignition control programs for:</w:t>
      </w:r>
    </w:p>
    <w:p w:rsidR="00AF4F6F" w:rsidP="00AF4F6F" w14:paraId="4FFB1D0E"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Hot work and hot surfaces</w:t>
      </w:r>
    </w:p>
    <w:p w:rsidR="00AF4F6F" w:rsidP="00AF4F6F" w14:paraId="6F968357"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Bearings</w:t>
      </w:r>
    </w:p>
    <w:p w:rsidR="00AF4F6F" w:rsidP="00AF4F6F" w14:paraId="7C3997F7"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Self-heating materials</w:t>
      </w:r>
    </w:p>
    <w:p w:rsidR="00AF4F6F" w:rsidP="00AF4F6F" w14:paraId="4887C635"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Open flames</w:t>
      </w:r>
    </w:p>
    <w:p w:rsidR="00AF4F6F" w:rsidP="00AF4F6F" w14:paraId="1BCBB340"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Fuel-fired equipment</w:t>
      </w:r>
    </w:p>
    <w:p w:rsidR="00AF4F6F" w:rsidP="00AF4F6F" w14:paraId="70A8697A"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Heated process equipment</w:t>
      </w:r>
    </w:p>
    <w:p w:rsidR="00AF4F6F" w:rsidP="00AF4F6F" w14:paraId="07E35540"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Heated air</w:t>
      </w:r>
    </w:p>
    <w:p w:rsidR="00AF4F6F" w:rsidP="00AF4F6F" w14:paraId="374A2954"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Frictional sparks</w:t>
      </w:r>
    </w:p>
    <w:p w:rsidR="00AF4F6F" w:rsidP="00AF4F6F" w14:paraId="33205462"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Impact sparks</w:t>
      </w:r>
    </w:p>
    <w:p w:rsidR="00AF4F6F" w:rsidP="00AF4F6F" w14:paraId="7A51F769" w14:textId="77777777">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Electrical equipment</w:t>
      </w:r>
    </w:p>
    <w:p w:rsidR="00AF4F6F" w:rsidP="00AF4F6F" w14:paraId="358D5FBF" w14:textId="0AD3002A">
      <w:pPr>
        <w:numPr>
          <w:ilvl w:val="1"/>
          <w:numId w:val="11"/>
        </w:numPr>
        <w:spacing w:after="0" w:line="240" w:lineRule="auto"/>
        <w:ind w:left="1440" w:hanging="360"/>
        <w:contextualSpacing/>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Electrostatics or other similar sources in dust handling equipment</w:t>
      </w:r>
      <w:r w:rsidR="0050670D">
        <w:rPr>
          <w:rFonts w:ascii="Roboto" w:hAnsi="Roboto" w:eastAsiaTheme="minorHAnsi" w:cstheme="minorBidi"/>
          <w:kern w:val="2"/>
          <w:szCs w:val="24"/>
          <w14:ligatures w14:val="standardContextual"/>
        </w:rPr>
        <w:t>.</w:t>
      </w:r>
    </w:p>
    <w:p w:rsidR="00AF4F6F" w:rsidP="00AF4F6F" w14:paraId="0B9EEBBF" w14:textId="77777777">
      <w:pPr>
        <w:spacing w:after="0" w:line="240" w:lineRule="auto"/>
        <w:jc w:val="both"/>
        <w:rPr>
          <w:rFonts w:ascii="Roboto" w:hAnsi="Roboto"/>
          <w:kern w:val="2"/>
          <w:szCs w:val="24"/>
          <w14:ligatures w14:val="standardContextual"/>
        </w:rPr>
      </w:pPr>
    </w:p>
    <w:p w:rsidR="00AF4F6F" w:rsidRPr="00EA00F6" w:rsidP="00AF4F6F" w14:paraId="6AC6AB31" w14:textId="77777777">
      <w:pPr>
        <w:numPr>
          <w:ilvl w:val="0"/>
          <w:numId w:val="9"/>
        </w:numPr>
        <w:spacing w:after="0" w:line="240" w:lineRule="auto"/>
        <w:ind w:left="360" w:hanging="360"/>
        <w:contextualSpacing/>
        <w:jc w:val="both"/>
        <w:rPr>
          <w:rFonts w:ascii="Roboto" w:hAnsi="Roboto"/>
          <w:b/>
          <w:bCs/>
          <w:kern w:val="2"/>
          <w:szCs w:val="24"/>
          <w14:ligatures w14:val="standardContextual"/>
        </w:rPr>
      </w:pPr>
      <w:r w:rsidRPr="00EA00F6">
        <w:rPr>
          <w:rFonts w:ascii="Roboto" w:hAnsi="Roboto" w:eastAsiaTheme="minorHAnsi" w:cstheme="minorBidi"/>
          <w:b/>
          <w:bCs/>
          <w:kern w:val="2"/>
          <w:szCs w:val="24"/>
          <w14:ligatures w14:val="standardContextual"/>
        </w:rPr>
        <w:t>Sampling Results</w:t>
      </w:r>
    </w:p>
    <w:p w:rsidR="00AF4F6F" w:rsidP="00AF4F6F" w14:paraId="62A26877" w14:textId="77777777">
      <w:pPr>
        <w:spacing w:after="0" w:line="240" w:lineRule="auto"/>
        <w:jc w:val="both"/>
        <w:rPr>
          <w:rFonts w:ascii="Roboto" w:hAnsi="Roboto"/>
          <w:kern w:val="2"/>
          <w:szCs w:val="24"/>
          <w14:ligatures w14:val="standardContextual"/>
        </w:rPr>
      </w:pPr>
    </w:p>
    <w:p w:rsidR="00AF4F6F" w:rsidP="00AF4F6F" w14:paraId="0B8E8C34" w14:textId="72B354DB">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Inspectors will be collecting dust samples from each area they believe has a potential for a combustible dust hazard.  This could be from elevated surfaces, horizontal surfaces as high overhead as possible, floors and equipment surfaces, dust collection equipment and within process equipment.  They are not allowed to enter into your confined spaces, but they can use a non-spark producing scope or scoop on an extension pole</w:t>
      </w:r>
      <w:r w:rsidR="00B24B5C">
        <w:rPr>
          <w:rFonts w:ascii="Roboto" w:hAnsi="Roboto" w:eastAsiaTheme="minorHAnsi" w:cstheme="minorBidi"/>
          <w:kern w:val="2"/>
          <w:szCs w:val="24"/>
          <w14:ligatures w14:val="standardContextual"/>
        </w:rPr>
        <w:t xml:space="preserve"> to collect their sample</w:t>
      </w:r>
      <w:r>
        <w:rPr>
          <w:rFonts w:ascii="Roboto" w:hAnsi="Roboto" w:eastAsiaTheme="minorHAnsi" w:cstheme="minorBidi"/>
          <w:kern w:val="2"/>
          <w:szCs w:val="24"/>
          <w14:ligatures w14:val="standardContextual"/>
        </w:rPr>
        <w:t>.</w:t>
      </w:r>
    </w:p>
    <w:p w:rsidR="00AF4F6F" w:rsidP="00AF4F6F" w14:paraId="76A55ABD" w14:textId="77777777">
      <w:pPr>
        <w:spacing w:after="0" w:line="240" w:lineRule="auto"/>
        <w:jc w:val="both"/>
        <w:rPr>
          <w:rFonts w:ascii="Roboto" w:hAnsi="Roboto"/>
          <w:kern w:val="2"/>
          <w:szCs w:val="24"/>
          <w14:ligatures w14:val="standardContextual"/>
        </w:rPr>
      </w:pPr>
    </w:p>
    <w:p w:rsidR="00AF4F6F" w:rsidP="00AF4F6F" w14:paraId="4096F92D" w14:textId="23F86976">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Samples will be sent to the</w:t>
      </w:r>
      <w:r w:rsidR="00B24B5C">
        <w:rPr>
          <w:rFonts w:ascii="Roboto" w:hAnsi="Roboto" w:eastAsiaTheme="minorHAnsi" w:cstheme="minorBidi"/>
          <w:kern w:val="2"/>
          <w:szCs w:val="24"/>
          <w14:ligatures w14:val="standardContextual"/>
        </w:rPr>
        <w:t xml:space="preserve"> OSHA</w:t>
      </w:r>
      <w:r>
        <w:rPr>
          <w:rFonts w:ascii="Roboto" w:hAnsi="Roboto" w:eastAsiaTheme="minorHAnsi" w:cstheme="minorBidi"/>
          <w:kern w:val="2"/>
          <w:szCs w:val="24"/>
          <w14:ligatures w14:val="standardContextual"/>
        </w:rPr>
        <w:t xml:space="preserve"> Salt Lake Technical Center which has specialized knowledge and experience with combustible dust hazards.</w:t>
      </w:r>
    </w:p>
    <w:p w:rsidR="00AF4F6F" w:rsidP="00AF4F6F" w14:paraId="7AE1F834" w14:textId="77777777">
      <w:pPr>
        <w:spacing w:after="0" w:line="240" w:lineRule="auto"/>
        <w:jc w:val="both"/>
        <w:rPr>
          <w:rFonts w:ascii="Roboto" w:hAnsi="Roboto"/>
          <w:kern w:val="2"/>
          <w:szCs w:val="24"/>
          <w14:ligatures w14:val="standardContextual"/>
        </w:rPr>
      </w:pPr>
    </w:p>
    <w:p w:rsidR="00AF4F6F" w:rsidP="00AF4F6F" w14:paraId="49FBE052" w14:textId="5B6EEC5E">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A good practice with all OSHA inspections is to make sure you conduct your own side-by-side sampling, that is, you sample what they sample and get your own independent results.  Be advised, combustible dust samples are going to be</w:t>
      </w:r>
      <w:r w:rsidR="0050670D">
        <w:rPr>
          <w:rFonts w:ascii="Roboto" w:hAnsi="Roboto" w:eastAsiaTheme="minorHAnsi" w:cstheme="minorBidi"/>
          <w:kern w:val="2"/>
          <w:szCs w:val="24"/>
          <w14:ligatures w14:val="standardContextual"/>
        </w:rPr>
        <w:t xml:space="preserve"> considerably</w:t>
      </w:r>
      <w:r>
        <w:rPr>
          <w:rFonts w:ascii="Roboto" w:hAnsi="Roboto" w:eastAsiaTheme="minorHAnsi" w:cstheme="minorBidi"/>
          <w:kern w:val="2"/>
          <w:szCs w:val="24"/>
          <w14:ligatures w14:val="standardContextual"/>
        </w:rPr>
        <w:t xml:space="preserve"> more expensive samples </w:t>
      </w:r>
      <w:r w:rsidR="0050670D">
        <w:rPr>
          <w:rFonts w:ascii="Roboto" w:hAnsi="Roboto" w:eastAsiaTheme="minorHAnsi" w:cstheme="minorBidi"/>
          <w:kern w:val="2"/>
          <w:szCs w:val="24"/>
          <w14:ligatures w14:val="standardContextual"/>
        </w:rPr>
        <w:t xml:space="preserve">to have analyzed by a laboratory </w:t>
      </w:r>
      <w:r>
        <w:rPr>
          <w:rFonts w:ascii="Roboto" w:hAnsi="Roboto" w:eastAsiaTheme="minorHAnsi" w:cstheme="minorBidi"/>
          <w:kern w:val="2"/>
          <w:szCs w:val="24"/>
          <w14:ligatures w14:val="standardContextual"/>
        </w:rPr>
        <w:t>than other types of materials.</w:t>
      </w:r>
    </w:p>
    <w:p w:rsidR="00AF4F6F" w:rsidP="00AF4F6F" w14:paraId="5ED98653" w14:textId="77777777">
      <w:pPr>
        <w:spacing w:after="0" w:line="240" w:lineRule="auto"/>
        <w:ind w:left="720"/>
        <w:jc w:val="both"/>
        <w:rPr>
          <w:rFonts w:ascii="Roboto" w:hAnsi="Roboto"/>
          <w:kern w:val="2"/>
          <w:szCs w:val="24"/>
          <w14:ligatures w14:val="standardContextual"/>
        </w:rPr>
      </w:pPr>
    </w:p>
    <w:p w:rsidR="00AF4F6F" w:rsidRPr="00EA00F6" w:rsidP="00AF4F6F" w14:paraId="5A030481" w14:textId="77777777">
      <w:pPr>
        <w:numPr>
          <w:ilvl w:val="0"/>
          <w:numId w:val="9"/>
        </w:numPr>
        <w:spacing w:after="0" w:line="240" w:lineRule="auto"/>
        <w:ind w:left="360" w:hanging="360"/>
        <w:contextualSpacing/>
        <w:jc w:val="both"/>
        <w:rPr>
          <w:rFonts w:ascii="Roboto" w:hAnsi="Roboto"/>
          <w:b/>
          <w:bCs/>
          <w:kern w:val="2"/>
          <w:szCs w:val="24"/>
          <w14:ligatures w14:val="standardContextual"/>
        </w:rPr>
      </w:pPr>
      <w:r w:rsidRPr="00EA00F6">
        <w:rPr>
          <w:rFonts w:ascii="Roboto" w:hAnsi="Roboto" w:eastAsiaTheme="minorHAnsi" w:cstheme="minorBidi"/>
          <w:b/>
          <w:bCs/>
          <w:kern w:val="2"/>
          <w:szCs w:val="24"/>
          <w14:ligatures w14:val="standardContextual"/>
        </w:rPr>
        <w:t xml:space="preserve"> Other Documentation</w:t>
      </w:r>
    </w:p>
    <w:p w:rsidR="00AF4F6F" w:rsidP="00AF4F6F" w14:paraId="40D0A759" w14:textId="77777777">
      <w:pPr>
        <w:spacing w:after="0" w:line="240" w:lineRule="auto"/>
        <w:jc w:val="both"/>
        <w:rPr>
          <w:rFonts w:ascii="Roboto" w:hAnsi="Roboto"/>
          <w:kern w:val="2"/>
          <w:szCs w:val="24"/>
          <w14:ligatures w14:val="standardContextual"/>
        </w:rPr>
      </w:pPr>
    </w:p>
    <w:p w:rsidR="00AF4F6F" w:rsidP="00AF4F6F" w14:paraId="1FB0DD0C"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Inspectors will be gathering all kinds of other information including: </w:t>
      </w:r>
    </w:p>
    <w:p w:rsidR="00AF4F6F" w:rsidP="00AF4F6F" w14:paraId="5F1CD56C" w14:textId="77777777">
      <w:pPr>
        <w:spacing w:after="0" w:line="240" w:lineRule="auto"/>
        <w:jc w:val="both"/>
        <w:rPr>
          <w:rFonts w:ascii="Roboto" w:hAnsi="Roboto"/>
          <w:kern w:val="2"/>
          <w:szCs w:val="24"/>
          <w14:ligatures w14:val="standardContextual"/>
        </w:rPr>
      </w:pPr>
    </w:p>
    <w:p w:rsidR="00AF4F6F" w:rsidRPr="00165686" w:rsidP="00AF4F6F" w14:paraId="703475AF" w14:textId="1D4D2AA7">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How your equipment is connected and how the process flows</w:t>
      </w:r>
      <w:r w:rsidR="0050670D">
        <w:rPr>
          <w:rFonts w:ascii="Roboto" w:hAnsi="Roboto" w:eastAsiaTheme="minorHAnsi" w:cstheme="minorBidi"/>
          <w:kern w:val="2"/>
          <w:szCs w:val="24"/>
          <w14:ligatures w14:val="standardContextual"/>
        </w:rPr>
        <w:t>;</w:t>
      </w:r>
    </w:p>
    <w:p w:rsidR="00AF4F6F" w:rsidRPr="00165686" w:rsidP="00AF4F6F" w14:paraId="2793B888" w14:textId="346A1C84">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Piping and process diagrams</w:t>
      </w:r>
      <w:r w:rsidR="0050670D">
        <w:rPr>
          <w:rFonts w:ascii="Roboto" w:hAnsi="Roboto" w:eastAsiaTheme="minorHAnsi" w:cstheme="minorBidi"/>
          <w:kern w:val="2"/>
          <w:szCs w:val="24"/>
          <w14:ligatures w14:val="standardContextual"/>
        </w:rPr>
        <w:t>;</w:t>
      </w:r>
    </w:p>
    <w:p w:rsidR="00AF4F6F" w:rsidRPr="00165686" w:rsidP="00AF4F6F" w14:paraId="691AF9EB" w14:textId="65D4B13E">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They’ll take photographs, videos and make diagrams or sketches documenting extent and depth of dust and condition of equipment</w:t>
      </w:r>
      <w:r w:rsidR="0050670D">
        <w:rPr>
          <w:rFonts w:ascii="Roboto" w:hAnsi="Roboto" w:eastAsiaTheme="minorHAnsi" w:cstheme="minorBidi"/>
          <w:kern w:val="2"/>
          <w:szCs w:val="24"/>
          <w14:ligatures w14:val="standardContextual"/>
        </w:rPr>
        <w:t>;</w:t>
      </w:r>
    </w:p>
    <w:p w:rsidR="00AF4F6F" w:rsidRPr="00165686" w:rsidP="00AF4F6F" w14:paraId="57555D4B" w14:textId="488267EB">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Room dimensions</w:t>
      </w:r>
      <w:r w:rsidR="0050670D">
        <w:rPr>
          <w:rFonts w:ascii="Roboto" w:hAnsi="Roboto" w:eastAsiaTheme="minorHAnsi" w:cstheme="minorBidi"/>
          <w:kern w:val="2"/>
          <w:szCs w:val="24"/>
          <w14:ligatures w14:val="standardContextual"/>
        </w:rPr>
        <w:t>;</w:t>
      </w:r>
    </w:p>
    <w:p w:rsidR="00AF4F6F" w:rsidRPr="00165686" w:rsidP="00AF4F6F" w14:paraId="00E8EF4D" w14:textId="4DD97B4F">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Engineering controls used</w:t>
      </w:r>
      <w:r w:rsidR="0050670D">
        <w:rPr>
          <w:rFonts w:ascii="Roboto" w:hAnsi="Roboto" w:eastAsiaTheme="minorHAnsi" w:cstheme="minorBidi"/>
          <w:kern w:val="2"/>
          <w:szCs w:val="24"/>
          <w14:ligatures w14:val="standardContextual"/>
        </w:rPr>
        <w:t>;</w:t>
      </w:r>
    </w:p>
    <w:p w:rsidR="00AF4F6F" w:rsidRPr="00165686" w:rsidP="00AF4F6F" w14:paraId="0331036A" w14:textId="2B5C76D8">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Design information, make, model, serial numbers of dust collectors</w:t>
      </w:r>
      <w:r w:rsidR="0050670D">
        <w:rPr>
          <w:rFonts w:ascii="Roboto" w:hAnsi="Roboto" w:eastAsiaTheme="minorHAnsi" w:cstheme="minorBidi"/>
          <w:kern w:val="2"/>
          <w:szCs w:val="24"/>
          <w14:ligatures w14:val="standardContextual"/>
        </w:rPr>
        <w:t>;</w:t>
      </w:r>
    </w:p>
    <w:p w:rsidR="00AF4F6F" w:rsidRPr="00165686" w:rsidP="00AF4F6F" w14:paraId="0A5CB3F5" w14:textId="1547FA96">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Date of installation and operator manuals for dust collection system</w:t>
      </w:r>
      <w:r w:rsidR="0050670D">
        <w:rPr>
          <w:rFonts w:ascii="Roboto" w:hAnsi="Roboto" w:eastAsiaTheme="minorHAnsi" w:cstheme="minorBidi"/>
          <w:kern w:val="2"/>
          <w:szCs w:val="24"/>
          <w14:ligatures w14:val="standardContextual"/>
        </w:rPr>
        <w:t>;</w:t>
      </w:r>
    </w:p>
    <w:p w:rsidR="00AF4F6F" w:rsidRPr="00165686" w:rsidP="00AF4F6F" w14:paraId="217070B1" w14:textId="0565163A">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Dirty and clean size/volumes for dust collection system</w:t>
      </w:r>
      <w:r w:rsidR="0050670D">
        <w:rPr>
          <w:rFonts w:ascii="Roboto" w:hAnsi="Roboto" w:eastAsiaTheme="minorHAnsi" w:cstheme="minorBidi"/>
          <w:kern w:val="2"/>
          <w:szCs w:val="24"/>
          <w14:ligatures w14:val="standardContextual"/>
        </w:rPr>
        <w:t>;</w:t>
      </w:r>
    </w:p>
    <w:p w:rsidR="00AF4F6F" w:rsidRPr="00165686" w:rsidP="00AF4F6F" w14:paraId="71A007B8" w14:textId="1212585C">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Warning signs and alerts on equipment regarding combustible dust</w:t>
      </w:r>
      <w:r w:rsidR="0050670D">
        <w:rPr>
          <w:rFonts w:ascii="Roboto" w:hAnsi="Roboto" w:eastAsiaTheme="minorHAnsi" w:cstheme="minorBidi"/>
          <w:kern w:val="2"/>
          <w:szCs w:val="24"/>
          <w14:ligatures w14:val="standardContextual"/>
        </w:rPr>
        <w:t>;</w:t>
      </w:r>
    </w:p>
    <w:p w:rsidR="00AF4F6F" w:rsidRPr="00165686" w:rsidP="00AF4F6F" w14:paraId="23550147" w14:textId="709F9DBF">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External ignition sources</w:t>
      </w:r>
      <w:r w:rsidR="0050670D">
        <w:rPr>
          <w:rFonts w:ascii="Roboto" w:hAnsi="Roboto" w:eastAsiaTheme="minorHAnsi" w:cstheme="minorBidi"/>
          <w:kern w:val="2"/>
          <w:szCs w:val="24"/>
          <w14:ligatures w14:val="standardContextual"/>
        </w:rPr>
        <w:t>; and,</w:t>
      </w:r>
    </w:p>
    <w:p w:rsidR="00AF4F6F" w:rsidP="00AF4F6F" w14:paraId="0F1EB5C5" w14:textId="367392C9">
      <w:pPr>
        <w:numPr>
          <w:ilvl w:val="0"/>
          <w:numId w:val="12"/>
        </w:numPr>
        <w:spacing w:after="0" w:line="240" w:lineRule="auto"/>
        <w:ind w:left="720" w:hanging="360"/>
        <w:contextualSpacing/>
        <w:jc w:val="both"/>
        <w:rPr>
          <w:rFonts w:ascii="Roboto" w:hAnsi="Roboto"/>
          <w:kern w:val="2"/>
          <w:szCs w:val="24"/>
          <w14:ligatures w14:val="standardContextual"/>
        </w:rPr>
      </w:pPr>
      <w:r w:rsidRPr="00165686">
        <w:rPr>
          <w:rFonts w:ascii="Roboto" w:hAnsi="Roboto" w:eastAsiaTheme="minorHAnsi" w:cstheme="minorBidi"/>
          <w:kern w:val="2"/>
          <w:szCs w:val="24"/>
          <w14:ligatures w14:val="standardContextual"/>
        </w:rPr>
        <w:t>Internal ignition sources</w:t>
      </w:r>
      <w:r w:rsidR="0050670D">
        <w:rPr>
          <w:rFonts w:ascii="Roboto" w:hAnsi="Roboto" w:eastAsiaTheme="minorHAnsi" w:cstheme="minorBidi"/>
          <w:kern w:val="2"/>
          <w:szCs w:val="24"/>
          <w14:ligatures w14:val="standardContextual"/>
        </w:rPr>
        <w:t>.</w:t>
      </w:r>
    </w:p>
    <w:p w:rsidR="00AF4F6F" w:rsidP="00AF4F6F" w14:paraId="28300A27" w14:textId="77777777">
      <w:pPr>
        <w:spacing w:after="0" w:line="240" w:lineRule="auto"/>
        <w:jc w:val="both"/>
        <w:rPr>
          <w:rFonts w:ascii="Roboto" w:hAnsi="Roboto"/>
          <w:kern w:val="2"/>
          <w:szCs w:val="24"/>
          <w14:ligatures w14:val="standardContextual"/>
        </w:rPr>
      </w:pPr>
    </w:p>
    <w:p w:rsidR="00AF4F6F" w:rsidRPr="00FD5213" w:rsidP="00AF4F6F" w14:paraId="56024DDD" w14:textId="77777777">
      <w:pPr>
        <w:spacing w:after="0" w:line="240" w:lineRule="auto"/>
        <w:jc w:val="both"/>
        <w:rPr>
          <w:rFonts w:ascii="Roboto" w:hAnsi="Roboto"/>
          <w:b/>
          <w:bCs/>
          <w:color w:val="C00000"/>
          <w:kern w:val="2"/>
          <w:sz w:val="28"/>
          <w:szCs w:val="28"/>
          <w14:ligatures w14:val="standardContextual"/>
        </w:rPr>
      </w:pPr>
      <w:r w:rsidRPr="00FD5213">
        <w:rPr>
          <w:rFonts w:ascii="Roboto" w:hAnsi="Roboto" w:eastAsiaTheme="minorHAnsi" w:cstheme="minorBidi"/>
          <w:b/>
          <w:bCs/>
          <w:color w:val="C00000"/>
          <w:kern w:val="2"/>
          <w:sz w:val="28"/>
          <w:szCs w:val="28"/>
          <w14:ligatures w14:val="standardContextual"/>
        </w:rPr>
        <w:t>What are Some Potential Standards You Could be Cited Under?</w:t>
      </w:r>
    </w:p>
    <w:p w:rsidR="00AF4F6F" w:rsidP="00AF4F6F" w14:paraId="3171ED01" w14:textId="77777777">
      <w:pPr>
        <w:spacing w:after="0" w:line="240" w:lineRule="auto"/>
        <w:jc w:val="both"/>
        <w:rPr>
          <w:rFonts w:ascii="Roboto" w:hAnsi="Roboto"/>
          <w:kern w:val="2"/>
          <w:szCs w:val="24"/>
          <w14:ligatures w14:val="standardContextual"/>
        </w:rPr>
      </w:pPr>
    </w:p>
    <w:p w:rsidR="00AF4F6F" w:rsidP="00AF4F6F" w14:paraId="7A9E1168"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OSHA does not have its own dedicated combustible dust standard, but it can use a wide variety of other standards to cite you for these hazards.  These include:</w:t>
      </w:r>
    </w:p>
    <w:p w:rsidR="00AF4F6F" w:rsidP="00AF4F6F" w14:paraId="1D0EBF04" w14:textId="77777777">
      <w:pPr>
        <w:spacing w:after="0" w:line="240" w:lineRule="auto"/>
        <w:jc w:val="both"/>
        <w:rPr>
          <w:rFonts w:ascii="Roboto" w:hAnsi="Roboto"/>
          <w:kern w:val="2"/>
          <w:szCs w:val="24"/>
          <w14:ligatures w14:val="standardContextual"/>
        </w:rPr>
      </w:pPr>
    </w:p>
    <w:p w:rsidR="00AF4F6F" w:rsidRPr="00FD5213" w:rsidP="00AF4F6F" w14:paraId="59C2B639" w14:textId="77777777">
      <w:pPr>
        <w:spacing w:after="0" w:line="240" w:lineRule="auto"/>
        <w:jc w:val="both"/>
        <w:rPr>
          <w:rFonts w:ascii="Roboto" w:hAnsi="Roboto"/>
          <w:b/>
          <w:bCs/>
          <w:kern w:val="2"/>
          <w:szCs w:val="24"/>
          <w14:ligatures w14:val="standardContextual"/>
        </w:rPr>
      </w:pPr>
      <w:r w:rsidRPr="00FD5213">
        <w:rPr>
          <w:rFonts w:ascii="Roboto" w:hAnsi="Roboto" w:eastAsiaTheme="minorHAnsi" w:cstheme="minorBidi"/>
          <w:b/>
          <w:bCs/>
          <w:kern w:val="2"/>
          <w:szCs w:val="24"/>
          <w14:ligatures w14:val="standardContextual"/>
        </w:rPr>
        <w:t>Housekeeping Standard (Non-Storage Areas) – 29 CFR 1910.22</w:t>
      </w:r>
    </w:p>
    <w:p w:rsidR="00AF4F6F" w:rsidP="00AF4F6F" w14:paraId="1DD58446" w14:textId="77777777">
      <w:pPr>
        <w:spacing w:after="0" w:line="240" w:lineRule="auto"/>
        <w:jc w:val="both"/>
        <w:rPr>
          <w:rFonts w:ascii="Roboto" w:hAnsi="Roboto"/>
          <w:kern w:val="2"/>
          <w:szCs w:val="24"/>
          <w14:ligatures w14:val="standardContextual"/>
        </w:rPr>
      </w:pPr>
    </w:p>
    <w:p w:rsidR="00AF4F6F" w:rsidP="00AF4F6F" w14:paraId="2340238F" w14:textId="083429AF">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A little dust here and there wouldn’t be enough.  You can be cited under this standard if you have a </w:t>
      </w:r>
      <w:r w:rsidR="0050670D">
        <w:rPr>
          <w:rFonts w:ascii="Roboto" w:hAnsi="Roboto" w:eastAsiaTheme="minorHAnsi" w:cstheme="minorBidi"/>
          <w:kern w:val="2"/>
          <w:szCs w:val="24"/>
          <w14:ligatures w14:val="standardContextual"/>
        </w:rPr>
        <w:t>visible</w:t>
      </w:r>
      <w:r>
        <w:rPr>
          <w:rFonts w:ascii="Roboto" w:hAnsi="Roboto" w:eastAsiaTheme="minorHAnsi" w:cstheme="minorBidi"/>
          <w:kern w:val="2"/>
          <w:szCs w:val="24"/>
          <w14:ligatures w14:val="standardContextual"/>
        </w:rPr>
        <w:t xml:space="preserve"> volume of combustible dust in the workplace.</w:t>
      </w:r>
      <w:r w:rsidR="0050670D">
        <w:rPr>
          <w:rFonts w:ascii="Roboto" w:hAnsi="Roboto" w:eastAsiaTheme="minorHAnsi" w:cstheme="minorBidi"/>
          <w:kern w:val="2"/>
          <w:szCs w:val="24"/>
          <w14:ligatures w14:val="standardContextual"/>
        </w:rPr>
        <w:t xml:space="preserve">  This is where that dust hazard analysis comes in.</w:t>
      </w:r>
      <w:r>
        <w:rPr>
          <w:rFonts w:ascii="Roboto" w:hAnsi="Roboto" w:eastAsiaTheme="minorHAnsi" w:cstheme="minorBidi"/>
          <w:kern w:val="2"/>
          <w:szCs w:val="24"/>
          <w14:ligatures w14:val="standardContextual"/>
        </w:rPr>
        <w:t xml:space="preserve">  They will use their measurements and observations for extent, depth and calculations of area.  If you have dust everywhere and it’s pretty significant, expect a violation of this standard.</w:t>
      </w:r>
    </w:p>
    <w:p w:rsidR="00AF4F6F" w:rsidP="00AF4F6F" w14:paraId="6EA0EC47" w14:textId="77777777">
      <w:pPr>
        <w:spacing w:after="0" w:line="240" w:lineRule="auto"/>
        <w:jc w:val="both"/>
        <w:rPr>
          <w:rFonts w:ascii="Roboto" w:hAnsi="Roboto"/>
          <w:kern w:val="2"/>
          <w:szCs w:val="24"/>
          <w14:ligatures w14:val="standardContextual"/>
        </w:rPr>
      </w:pPr>
    </w:p>
    <w:p w:rsidR="00AF4F6F" w:rsidRPr="00FD5213" w:rsidP="00AF4F6F" w14:paraId="2E955D00" w14:textId="77777777">
      <w:pPr>
        <w:spacing w:after="0" w:line="240" w:lineRule="auto"/>
        <w:jc w:val="both"/>
        <w:rPr>
          <w:rFonts w:ascii="Roboto" w:hAnsi="Roboto"/>
          <w:b/>
          <w:bCs/>
          <w:kern w:val="2"/>
          <w:szCs w:val="24"/>
          <w14:ligatures w14:val="standardContextual"/>
        </w:rPr>
      </w:pPr>
      <w:r w:rsidRPr="00FD5213">
        <w:rPr>
          <w:rFonts w:ascii="Roboto" w:hAnsi="Roboto" w:eastAsiaTheme="minorHAnsi" w:cstheme="minorBidi"/>
          <w:b/>
          <w:bCs/>
          <w:kern w:val="2"/>
          <w:szCs w:val="24"/>
          <w14:ligatures w14:val="standardContextual"/>
        </w:rPr>
        <w:t>Housekeeping Standard (Storage Areas) – 29 CFR 1910.176(c)</w:t>
      </w:r>
    </w:p>
    <w:p w:rsidR="00AF4F6F" w:rsidP="00AF4F6F" w14:paraId="331D908F" w14:textId="77777777">
      <w:pPr>
        <w:spacing w:after="0" w:line="240" w:lineRule="auto"/>
        <w:jc w:val="both"/>
        <w:rPr>
          <w:rFonts w:ascii="Roboto" w:hAnsi="Roboto"/>
          <w:kern w:val="2"/>
          <w:szCs w:val="24"/>
          <w14:ligatures w14:val="standardContextual"/>
        </w:rPr>
      </w:pPr>
    </w:p>
    <w:p w:rsidR="00AF4F6F" w:rsidP="00AF4F6F" w14:paraId="103F8356" w14:textId="377CE120">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This is from the Handling Materials – General standard which says that storage areas need to be free from accumulation of materials that constitute hazards </w:t>
      </w:r>
      <w:r w:rsidR="0050670D">
        <w:rPr>
          <w:rFonts w:ascii="Roboto" w:hAnsi="Roboto" w:eastAsiaTheme="minorHAnsi" w:cstheme="minorBidi"/>
          <w:kern w:val="2"/>
          <w:szCs w:val="24"/>
          <w14:ligatures w14:val="standardContextual"/>
        </w:rPr>
        <w:t>including e</w:t>
      </w:r>
      <w:r>
        <w:rPr>
          <w:rFonts w:ascii="Roboto" w:hAnsi="Roboto" w:eastAsiaTheme="minorHAnsi" w:cstheme="minorBidi"/>
          <w:kern w:val="2"/>
          <w:szCs w:val="24"/>
          <w14:ligatures w14:val="standardContextual"/>
        </w:rPr>
        <w:t>xplosion and fire.</w:t>
      </w:r>
    </w:p>
    <w:p w:rsidR="00AF4F6F" w:rsidP="00AF4F6F" w14:paraId="6F9E355C" w14:textId="77777777">
      <w:pPr>
        <w:spacing w:after="0" w:line="240" w:lineRule="auto"/>
        <w:jc w:val="both"/>
        <w:rPr>
          <w:rFonts w:ascii="Roboto" w:hAnsi="Roboto"/>
          <w:b/>
          <w:bCs/>
          <w:kern w:val="2"/>
          <w:szCs w:val="24"/>
          <w14:ligatures w14:val="standardContextual"/>
        </w:rPr>
      </w:pPr>
    </w:p>
    <w:p w:rsidR="00AF4F6F" w:rsidRPr="00FD5213" w:rsidP="00AF4F6F" w14:paraId="2371F054" w14:textId="77777777">
      <w:pPr>
        <w:spacing w:after="0" w:line="240" w:lineRule="auto"/>
        <w:jc w:val="both"/>
        <w:rPr>
          <w:rFonts w:ascii="Roboto" w:hAnsi="Roboto"/>
          <w:b/>
          <w:bCs/>
          <w:kern w:val="2"/>
          <w:szCs w:val="24"/>
          <w14:ligatures w14:val="standardContextual"/>
        </w:rPr>
      </w:pPr>
      <w:r w:rsidRPr="00FD5213">
        <w:rPr>
          <w:rFonts w:ascii="Roboto" w:hAnsi="Roboto" w:eastAsiaTheme="minorHAnsi" w:cstheme="minorBidi"/>
          <w:b/>
          <w:bCs/>
          <w:kern w:val="2"/>
          <w:szCs w:val="24"/>
          <w14:ligatures w14:val="standardContextual"/>
        </w:rPr>
        <w:t>General Duty Clause</w:t>
      </w:r>
      <w:r>
        <w:rPr>
          <w:rFonts w:ascii="Roboto" w:hAnsi="Roboto" w:eastAsiaTheme="minorHAnsi" w:cstheme="minorBidi"/>
          <w:b/>
          <w:bCs/>
          <w:kern w:val="2"/>
          <w:szCs w:val="24"/>
          <w14:ligatures w14:val="standardContextual"/>
        </w:rPr>
        <w:t xml:space="preserve"> – Section 5(a)(1)</w:t>
      </w:r>
    </w:p>
    <w:p w:rsidR="00AF4F6F" w:rsidP="00AF4F6F" w14:paraId="651D7B30" w14:textId="77777777">
      <w:pPr>
        <w:spacing w:after="0" w:line="240" w:lineRule="auto"/>
        <w:jc w:val="both"/>
        <w:rPr>
          <w:rFonts w:ascii="Roboto" w:hAnsi="Roboto"/>
          <w:kern w:val="2"/>
          <w:szCs w:val="24"/>
          <w14:ligatures w14:val="standardContextual"/>
        </w:rPr>
      </w:pPr>
    </w:p>
    <w:p w:rsidR="00AF4F6F" w:rsidP="00AF4F6F" w14:paraId="370BD4E0" w14:textId="4E83746B">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As with a lot of other cases, usually there’s always something within the tried-and-true General Duty Clause</w:t>
      </w:r>
      <w:r w:rsidR="0050670D">
        <w:rPr>
          <w:rFonts w:ascii="Roboto" w:hAnsi="Roboto" w:eastAsiaTheme="minorHAnsi" w:cstheme="minorBidi"/>
          <w:kern w:val="2"/>
          <w:szCs w:val="24"/>
          <w14:ligatures w14:val="standardContextual"/>
        </w:rPr>
        <w:t xml:space="preserve"> that could be included.</w:t>
      </w:r>
      <w:r>
        <w:rPr>
          <w:rFonts w:ascii="Roboto" w:hAnsi="Roboto" w:eastAsiaTheme="minorHAnsi" w:cstheme="minorBidi"/>
          <w:kern w:val="2"/>
          <w:szCs w:val="24"/>
          <w14:ligatures w14:val="standardContextual"/>
        </w:rPr>
        <w:t xml:space="preserve"> In this case it will be related to the dust collection system or</w:t>
      </w:r>
      <w:r w:rsidR="0050670D">
        <w:rPr>
          <w:rFonts w:ascii="Roboto" w:hAnsi="Roboto" w:eastAsiaTheme="minorHAnsi" w:cstheme="minorBidi"/>
          <w:kern w:val="2"/>
          <w:szCs w:val="24"/>
          <w14:ligatures w14:val="standardContextual"/>
        </w:rPr>
        <w:t xml:space="preserve"> your </w:t>
      </w:r>
      <w:r>
        <w:rPr>
          <w:rFonts w:ascii="Roboto" w:hAnsi="Roboto" w:eastAsiaTheme="minorHAnsi" w:cstheme="minorBidi"/>
          <w:kern w:val="2"/>
          <w:szCs w:val="24"/>
          <w14:ligatures w14:val="standardContextual"/>
        </w:rPr>
        <w:t>dryers, mixers, material storage, bucket elevators and mills.  In addition to reviewing your safety and maintenance manuals, inspectors may do some research into your industry to find potentials for combustible dust hazards and also use NFPA 65 or other NFPA standards</w:t>
      </w:r>
      <w:r w:rsidR="0050670D">
        <w:rPr>
          <w:rFonts w:ascii="Roboto" w:hAnsi="Roboto" w:eastAsiaTheme="minorHAnsi" w:cstheme="minorBidi"/>
          <w:kern w:val="2"/>
          <w:szCs w:val="24"/>
          <w14:ligatures w14:val="standardContextual"/>
        </w:rPr>
        <w:t xml:space="preserve"> to find issues</w:t>
      </w:r>
      <w:r>
        <w:rPr>
          <w:rFonts w:ascii="Roboto" w:hAnsi="Roboto" w:eastAsiaTheme="minorHAnsi" w:cstheme="minorBidi"/>
          <w:kern w:val="2"/>
          <w:szCs w:val="24"/>
          <w14:ligatures w14:val="standardContextual"/>
        </w:rPr>
        <w:t xml:space="preserve">.  </w:t>
      </w:r>
    </w:p>
    <w:p w:rsidR="00AF4F6F" w:rsidP="00AF4F6F" w14:paraId="5BF2798E" w14:textId="77777777">
      <w:pPr>
        <w:spacing w:after="0" w:line="240" w:lineRule="auto"/>
        <w:jc w:val="both"/>
        <w:rPr>
          <w:rFonts w:ascii="Roboto" w:hAnsi="Roboto"/>
          <w:kern w:val="2"/>
          <w:szCs w:val="24"/>
          <w14:ligatures w14:val="standardContextual"/>
        </w:rPr>
      </w:pPr>
    </w:p>
    <w:p w:rsidR="00AF4F6F" w:rsidP="00AF4F6F" w14:paraId="002E10CF"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Some ideas for citations under the General Duty Clause listed for inspectors in their inspection guidance include:</w:t>
      </w:r>
    </w:p>
    <w:p w:rsidR="00AF4F6F" w:rsidP="00AF4F6F" w14:paraId="02478EF9" w14:textId="77777777">
      <w:pPr>
        <w:spacing w:after="0" w:line="240" w:lineRule="auto"/>
        <w:jc w:val="both"/>
        <w:rPr>
          <w:rFonts w:ascii="Roboto" w:hAnsi="Roboto"/>
          <w:kern w:val="2"/>
          <w:szCs w:val="24"/>
          <w14:ligatures w14:val="standardContextual"/>
        </w:rPr>
      </w:pPr>
    </w:p>
    <w:p w:rsidR="00AF4F6F" w:rsidRPr="00EA00F6" w:rsidP="00AF4F6F" w14:paraId="0E449BA9" w14:textId="77777777">
      <w:pPr>
        <w:numPr>
          <w:ilvl w:val="0"/>
          <w:numId w:val="13"/>
        </w:numPr>
        <w:spacing w:after="0" w:line="240" w:lineRule="auto"/>
        <w:ind w:left="720" w:hanging="360"/>
        <w:contextualSpacing/>
        <w:jc w:val="both"/>
        <w:rPr>
          <w:rFonts w:ascii="Roboto" w:hAnsi="Roboto"/>
          <w:kern w:val="2"/>
          <w:szCs w:val="24"/>
          <w14:ligatures w14:val="standardContextual"/>
        </w:rPr>
      </w:pPr>
      <w:r w:rsidRPr="00EA00F6">
        <w:rPr>
          <w:rFonts w:ascii="Roboto" w:hAnsi="Roboto" w:eastAsiaTheme="minorHAnsi" w:cstheme="minorBidi"/>
          <w:kern w:val="2"/>
          <w:szCs w:val="24"/>
          <w14:ligatures w14:val="standardContextual"/>
        </w:rPr>
        <w:t>Problems with dust collectors;</w:t>
      </w:r>
    </w:p>
    <w:p w:rsidR="00AF4F6F" w:rsidRPr="00EA00F6" w:rsidP="00AF4F6F" w14:paraId="791462E5" w14:textId="77777777">
      <w:pPr>
        <w:numPr>
          <w:ilvl w:val="0"/>
          <w:numId w:val="13"/>
        </w:numPr>
        <w:spacing w:after="0" w:line="240" w:lineRule="auto"/>
        <w:ind w:left="720" w:hanging="360"/>
        <w:contextualSpacing/>
        <w:jc w:val="both"/>
        <w:rPr>
          <w:rFonts w:ascii="Roboto" w:hAnsi="Roboto"/>
          <w:kern w:val="2"/>
          <w:szCs w:val="24"/>
          <w14:ligatures w14:val="standardContextual"/>
        </w:rPr>
      </w:pPr>
      <w:r w:rsidRPr="00EA00F6">
        <w:rPr>
          <w:rFonts w:ascii="Roboto" w:hAnsi="Roboto" w:eastAsiaTheme="minorHAnsi" w:cstheme="minorBidi"/>
          <w:kern w:val="2"/>
          <w:szCs w:val="24"/>
          <w14:ligatures w14:val="standardContextual"/>
        </w:rPr>
        <w:t>Ductwork-related problems;</w:t>
      </w:r>
    </w:p>
    <w:p w:rsidR="00AF4F6F" w:rsidRPr="00EA00F6" w:rsidP="00AF4F6F" w14:paraId="1E22D435" w14:textId="77777777">
      <w:pPr>
        <w:numPr>
          <w:ilvl w:val="0"/>
          <w:numId w:val="13"/>
        </w:numPr>
        <w:spacing w:after="0" w:line="240" w:lineRule="auto"/>
        <w:ind w:left="720" w:hanging="360"/>
        <w:contextualSpacing/>
        <w:jc w:val="both"/>
        <w:rPr>
          <w:rFonts w:ascii="Roboto" w:hAnsi="Roboto"/>
          <w:kern w:val="2"/>
          <w:szCs w:val="24"/>
          <w14:ligatures w14:val="standardContextual"/>
        </w:rPr>
      </w:pPr>
      <w:r w:rsidRPr="00EA00F6">
        <w:rPr>
          <w:rFonts w:ascii="Roboto" w:hAnsi="Roboto" w:eastAsiaTheme="minorHAnsi" w:cstheme="minorBidi"/>
          <w:kern w:val="2"/>
          <w:szCs w:val="24"/>
          <w14:ligatures w14:val="standardContextual"/>
        </w:rPr>
        <w:t>Improperly designed deflagration venting;</w:t>
      </w:r>
    </w:p>
    <w:p w:rsidR="00AF4F6F" w:rsidRPr="00EA00F6" w:rsidP="00AF4F6F" w14:paraId="3933AB6E" w14:textId="77777777">
      <w:pPr>
        <w:numPr>
          <w:ilvl w:val="0"/>
          <w:numId w:val="13"/>
        </w:numPr>
        <w:spacing w:after="0" w:line="240" w:lineRule="auto"/>
        <w:ind w:left="720" w:hanging="360"/>
        <w:contextualSpacing/>
        <w:jc w:val="both"/>
        <w:rPr>
          <w:rFonts w:ascii="Roboto" w:hAnsi="Roboto"/>
          <w:kern w:val="2"/>
          <w:szCs w:val="24"/>
          <w14:ligatures w14:val="standardContextual"/>
        </w:rPr>
      </w:pPr>
      <w:r w:rsidRPr="00EA00F6">
        <w:rPr>
          <w:rFonts w:ascii="Roboto" w:hAnsi="Roboto" w:eastAsiaTheme="minorHAnsi" w:cstheme="minorBidi"/>
          <w:kern w:val="2"/>
          <w:szCs w:val="24"/>
          <w14:ligatures w14:val="standardContextual"/>
        </w:rPr>
        <w:t>Unprotected processing and material handling equipment (no deflagration suppression); and,</w:t>
      </w:r>
    </w:p>
    <w:p w:rsidR="00AF4F6F" w:rsidRPr="00EA00F6" w:rsidP="00AF4F6F" w14:paraId="0E445AF4" w14:textId="77777777">
      <w:pPr>
        <w:numPr>
          <w:ilvl w:val="0"/>
          <w:numId w:val="13"/>
        </w:numPr>
        <w:spacing w:after="0" w:line="240" w:lineRule="auto"/>
        <w:ind w:left="720" w:hanging="360"/>
        <w:contextualSpacing/>
        <w:jc w:val="both"/>
        <w:rPr>
          <w:rFonts w:ascii="Roboto" w:hAnsi="Roboto"/>
          <w:kern w:val="2"/>
          <w:szCs w:val="24"/>
          <w14:ligatures w14:val="standardContextual"/>
        </w:rPr>
      </w:pPr>
      <w:r w:rsidRPr="00EA00F6">
        <w:rPr>
          <w:rFonts w:ascii="Roboto" w:hAnsi="Roboto" w:eastAsiaTheme="minorHAnsi" w:cstheme="minorBidi"/>
          <w:kern w:val="2"/>
          <w:szCs w:val="24"/>
          <w14:ligatures w14:val="standardContextual"/>
        </w:rPr>
        <w:t>Improperly designed or maintained blowers, collection systems and exhaust systems used at sawmills.</w:t>
      </w:r>
    </w:p>
    <w:p w:rsidR="00AF4F6F" w:rsidP="00AF4F6F" w14:paraId="6F61FAC2" w14:textId="77777777">
      <w:pPr>
        <w:spacing w:after="0" w:line="240" w:lineRule="auto"/>
        <w:jc w:val="both"/>
        <w:rPr>
          <w:rFonts w:ascii="Roboto" w:hAnsi="Roboto"/>
          <w:kern w:val="2"/>
          <w:szCs w:val="24"/>
          <w14:ligatures w14:val="standardContextual"/>
        </w:rPr>
      </w:pPr>
    </w:p>
    <w:p w:rsidR="00AF4F6F" w:rsidRPr="00025997" w:rsidP="00AF4F6F" w14:paraId="1CDDE68E" w14:textId="77777777">
      <w:pPr>
        <w:spacing w:after="0" w:line="240" w:lineRule="auto"/>
        <w:jc w:val="both"/>
        <w:rPr>
          <w:rFonts w:ascii="Roboto" w:hAnsi="Roboto"/>
          <w:b/>
          <w:bCs/>
          <w:kern w:val="2"/>
          <w:szCs w:val="24"/>
          <w14:ligatures w14:val="standardContextual"/>
        </w:rPr>
      </w:pPr>
      <w:r w:rsidRPr="00025997">
        <w:rPr>
          <w:rFonts w:ascii="Roboto" w:hAnsi="Roboto" w:eastAsiaTheme="minorHAnsi" w:cstheme="minorBidi"/>
          <w:b/>
          <w:bCs/>
          <w:kern w:val="2"/>
          <w:szCs w:val="24"/>
          <w14:ligatures w14:val="standardContextual"/>
        </w:rPr>
        <w:t>Ventilation – 29 CFR 1910.94</w:t>
      </w:r>
    </w:p>
    <w:p w:rsidR="00AF4F6F" w:rsidP="00AF4F6F" w14:paraId="07E295A7" w14:textId="77777777">
      <w:pPr>
        <w:spacing w:after="0" w:line="240" w:lineRule="auto"/>
        <w:jc w:val="both"/>
        <w:rPr>
          <w:rFonts w:ascii="Roboto" w:hAnsi="Roboto"/>
          <w:kern w:val="2"/>
          <w:szCs w:val="24"/>
          <w14:ligatures w14:val="standardContextual"/>
        </w:rPr>
      </w:pPr>
    </w:p>
    <w:p w:rsidR="00AF4F6F" w:rsidP="00AF4F6F" w14:paraId="1A93E6C3" w14:textId="10D128AB">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Paragraph </w:t>
      </w:r>
      <w:r w:rsidR="0050670D">
        <w:rPr>
          <w:rFonts w:ascii="Roboto" w:hAnsi="Roboto" w:eastAsiaTheme="minorHAnsi" w:cstheme="minorBidi"/>
          <w:kern w:val="2"/>
          <w:szCs w:val="24"/>
          <w14:ligatures w14:val="standardContextual"/>
        </w:rPr>
        <w:t>(</w:t>
      </w:r>
      <w:r>
        <w:rPr>
          <w:rFonts w:ascii="Roboto" w:hAnsi="Roboto" w:eastAsiaTheme="minorHAnsi" w:cstheme="minorBidi"/>
          <w:kern w:val="2"/>
          <w:szCs w:val="24"/>
          <w14:ligatures w14:val="standardContextual"/>
        </w:rPr>
        <w:t>a</w:t>
      </w:r>
      <w:r w:rsidR="0050670D">
        <w:rPr>
          <w:rFonts w:ascii="Roboto" w:hAnsi="Roboto" w:eastAsiaTheme="minorHAnsi" w:cstheme="minorBidi"/>
          <w:kern w:val="2"/>
          <w:szCs w:val="24"/>
          <w14:ligatures w14:val="standardContextual"/>
        </w:rPr>
        <w:t>)</w:t>
      </w:r>
      <w:r>
        <w:rPr>
          <w:rFonts w:ascii="Roboto" w:hAnsi="Roboto" w:eastAsiaTheme="minorHAnsi" w:cstheme="minorBidi"/>
          <w:kern w:val="2"/>
          <w:szCs w:val="24"/>
          <w14:ligatures w14:val="standardContextual"/>
        </w:rPr>
        <w:t xml:space="preserve"> of th</w:t>
      </w:r>
      <w:r w:rsidR="0050670D">
        <w:rPr>
          <w:rFonts w:ascii="Roboto" w:hAnsi="Roboto" w:eastAsiaTheme="minorHAnsi" w:cstheme="minorBidi"/>
          <w:kern w:val="2"/>
          <w:szCs w:val="24"/>
          <w14:ligatures w14:val="standardContextual"/>
        </w:rPr>
        <w:t>is</w:t>
      </w:r>
      <w:r>
        <w:rPr>
          <w:rFonts w:ascii="Roboto" w:hAnsi="Roboto" w:eastAsiaTheme="minorHAnsi" w:cstheme="minorBidi"/>
          <w:kern w:val="2"/>
          <w:szCs w:val="24"/>
          <w14:ligatures w14:val="standardContextual"/>
        </w:rPr>
        <w:t xml:space="preserve"> standard deals with abrasive blasting including fire and explosion hazards.  If your ventilation equipment is not constructed in accordance to NFPA 91 and 68, then you can be cited here. </w:t>
      </w:r>
    </w:p>
    <w:p w:rsidR="00AF4F6F" w:rsidP="00AF4F6F" w14:paraId="37087812" w14:textId="77777777">
      <w:pPr>
        <w:spacing w:after="0" w:line="240" w:lineRule="auto"/>
        <w:jc w:val="both"/>
        <w:rPr>
          <w:rFonts w:ascii="Roboto" w:hAnsi="Roboto"/>
          <w:kern w:val="2"/>
          <w:szCs w:val="24"/>
          <w14:ligatures w14:val="standardContextual"/>
        </w:rPr>
      </w:pPr>
    </w:p>
    <w:p w:rsidR="00AF4F6F" w:rsidP="00AF4F6F" w14:paraId="5AF30AFA" w14:textId="77777777">
      <w:pPr>
        <w:spacing w:after="0" w:line="240" w:lineRule="auto"/>
        <w:jc w:val="both"/>
        <w:rPr>
          <w:rFonts w:ascii="Roboto" w:hAnsi="Roboto"/>
          <w:b/>
          <w:bCs/>
          <w:kern w:val="2"/>
          <w:szCs w:val="24"/>
          <w14:ligatures w14:val="standardContextual"/>
        </w:rPr>
      </w:pPr>
      <w:r w:rsidRPr="00025997">
        <w:rPr>
          <w:rFonts w:ascii="Roboto" w:hAnsi="Roboto" w:eastAsiaTheme="minorHAnsi" w:cstheme="minorBidi"/>
          <w:b/>
          <w:bCs/>
          <w:kern w:val="2"/>
          <w:szCs w:val="24"/>
          <w14:ligatures w14:val="standardContextual"/>
        </w:rPr>
        <w:t>PPE – 29 CFR 1910.132(a)</w:t>
      </w:r>
    </w:p>
    <w:p w:rsidR="00AF4F6F" w:rsidRPr="00025997" w:rsidP="00AF4F6F" w14:paraId="38F8FAC1" w14:textId="77777777">
      <w:pPr>
        <w:spacing w:after="0" w:line="240" w:lineRule="auto"/>
        <w:jc w:val="both"/>
        <w:rPr>
          <w:rFonts w:ascii="Roboto" w:hAnsi="Roboto"/>
          <w:kern w:val="2"/>
          <w:szCs w:val="24"/>
          <w14:ligatures w14:val="standardContextual"/>
        </w:rPr>
      </w:pPr>
    </w:p>
    <w:p w:rsidR="00AF4F6F" w:rsidP="00AF4F6F" w14:paraId="42B88119" w14:textId="385A64FC">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If employees are not wearing FR (flame-resistant) clothing</w:t>
      </w:r>
      <w:r w:rsidR="0050670D">
        <w:rPr>
          <w:rFonts w:ascii="Roboto" w:hAnsi="Roboto" w:eastAsiaTheme="minorHAnsi" w:cstheme="minorBidi"/>
          <w:kern w:val="2"/>
          <w:szCs w:val="24"/>
          <w14:ligatures w14:val="standardContextual"/>
        </w:rPr>
        <w:t xml:space="preserve"> around combustible dust areas where they could receive </w:t>
      </w:r>
      <w:r>
        <w:rPr>
          <w:rFonts w:ascii="Roboto" w:hAnsi="Roboto" w:eastAsiaTheme="minorHAnsi" w:cstheme="minorBidi"/>
          <w:kern w:val="2"/>
          <w:szCs w:val="24"/>
          <w14:ligatures w14:val="standardContextual"/>
        </w:rPr>
        <w:t xml:space="preserve">burn injuries from flash fires, you can be cited </w:t>
      </w:r>
      <w:r w:rsidR="0050670D">
        <w:rPr>
          <w:rFonts w:ascii="Roboto" w:hAnsi="Roboto" w:eastAsiaTheme="minorHAnsi" w:cstheme="minorBidi"/>
          <w:kern w:val="2"/>
          <w:szCs w:val="24"/>
          <w14:ligatures w14:val="standardContextual"/>
        </w:rPr>
        <w:t>under the PPE standard</w:t>
      </w:r>
      <w:r>
        <w:rPr>
          <w:rFonts w:ascii="Roboto" w:hAnsi="Roboto" w:eastAsiaTheme="minorHAnsi" w:cstheme="minorBidi"/>
          <w:kern w:val="2"/>
          <w:szCs w:val="24"/>
          <w14:ligatures w14:val="standardContextual"/>
        </w:rPr>
        <w:t>.</w:t>
      </w:r>
    </w:p>
    <w:p w:rsidR="00AF4F6F" w:rsidP="00AF4F6F" w14:paraId="3B3D84C2" w14:textId="77777777">
      <w:pPr>
        <w:spacing w:after="0" w:line="240" w:lineRule="auto"/>
        <w:jc w:val="both"/>
        <w:rPr>
          <w:rFonts w:ascii="Roboto" w:hAnsi="Roboto"/>
          <w:kern w:val="2"/>
          <w:szCs w:val="24"/>
          <w14:ligatures w14:val="standardContextual"/>
        </w:rPr>
      </w:pPr>
    </w:p>
    <w:p w:rsidR="00AF4F6F" w:rsidRPr="0050670D" w:rsidP="00AF4F6F" w14:paraId="421AD6CD" w14:textId="77777777">
      <w:pPr>
        <w:spacing w:after="0" w:line="240" w:lineRule="auto"/>
        <w:jc w:val="both"/>
        <w:rPr>
          <w:rFonts w:ascii="Roboto" w:hAnsi="Roboto"/>
          <w:b/>
          <w:bCs/>
          <w:kern w:val="2"/>
          <w:szCs w:val="24"/>
          <w14:ligatures w14:val="standardContextual"/>
        </w:rPr>
      </w:pPr>
      <w:r w:rsidRPr="0050670D">
        <w:rPr>
          <w:rFonts w:ascii="Roboto" w:hAnsi="Roboto" w:eastAsiaTheme="minorHAnsi" w:cstheme="minorBidi"/>
          <w:b/>
          <w:bCs/>
          <w:kern w:val="2"/>
          <w:szCs w:val="24"/>
          <w14:ligatures w14:val="standardContextual"/>
        </w:rPr>
        <w:t>Hazardous (Classified Locations) – 29 CFR 1910.307</w:t>
      </w:r>
    </w:p>
    <w:p w:rsidR="00AF4F6F" w:rsidP="00AF4F6F" w14:paraId="1AAF4586" w14:textId="77777777">
      <w:pPr>
        <w:spacing w:after="0" w:line="240" w:lineRule="auto"/>
        <w:jc w:val="both"/>
        <w:rPr>
          <w:rFonts w:ascii="Roboto" w:hAnsi="Roboto"/>
          <w:kern w:val="2"/>
          <w:szCs w:val="24"/>
          <w14:ligatures w14:val="standardContextual"/>
        </w:rPr>
      </w:pPr>
    </w:p>
    <w:p w:rsidR="00AF4F6F" w:rsidP="00AF4F6F" w14:paraId="510AF15B" w14:textId="215B0D5B">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This is in </w:t>
      </w:r>
      <w:r w:rsidR="0050670D">
        <w:rPr>
          <w:rFonts w:ascii="Roboto" w:hAnsi="Roboto" w:eastAsiaTheme="minorHAnsi" w:cstheme="minorBidi"/>
          <w:kern w:val="2"/>
          <w:szCs w:val="24"/>
          <w14:ligatures w14:val="standardContextual"/>
        </w:rPr>
        <w:t xml:space="preserve">the </w:t>
      </w:r>
      <w:r>
        <w:rPr>
          <w:rFonts w:ascii="Roboto" w:hAnsi="Roboto" w:eastAsiaTheme="minorHAnsi" w:cstheme="minorBidi"/>
          <w:kern w:val="2"/>
          <w:szCs w:val="24"/>
          <w14:ligatures w14:val="standardContextual"/>
        </w:rPr>
        <w:t xml:space="preserve">Electrical Subpart S area of the standards.  </w:t>
      </w:r>
      <w:r w:rsidR="000F4F01">
        <w:rPr>
          <w:rFonts w:ascii="Roboto" w:hAnsi="Roboto" w:eastAsiaTheme="minorHAnsi" w:cstheme="minorBidi"/>
          <w:kern w:val="2"/>
          <w:szCs w:val="24"/>
          <w14:ligatures w14:val="standardContextual"/>
        </w:rPr>
        <w:t>If sample results show you have combustible dust in a Class II area and it’s not safe for it to be there, y</w:t>
      </w:r>
      <w:r>
        <w:rPr>
          <w:rFonts w:ascii="Roboto" w:hAnsi="Roboto" w:eastAsiaTheme="minorHAnsi" w:cstheme="minorBidi"/>
          <w:kern w:val="2"/>
          <w:szCs w:val="24"/>
          <w14:ligatures w14:val="standardContextual"/>
        </w:rPr>
        <w:t xml:space="preserve">ou would be cited </w:t>
      </w:r>
      <w:r w:rsidR="000F4F01">
        <w:rPr>
          <w:rFonts w:ascii="Roboto" w:hAnsi="Roboto" w:eastAsiaTheme="minorHAnsi" w:cstheme="minorBidi"/>
          <w:kern w:val="2"/>
          <w:szCs w:val="24"/>
          <w14:ligatures w14:val="standardContextual"/>
        </w:rPr>
        <w:t>under this one</w:t>
      </w:r>
      <w:r>
        <w:rPr>
          <w:rFonts w:ascii="Roboto" w:hAnsi="Roboto" w:eastAsiaTheme="minorHAnsi" w:cstheme="minorBidi"/>
          <w:kern w:val="2"/>
          <w:szCs w:val="24"/>
          <w14:ligatures w14:val="standardContextual"/>
        </w:rPr>
        <w:t>.  They can also cite Class I and III electrical-related issues here too</w:t>
      </w:r>
      <w:r w:rsidR="000F4F01">
        <w:rPr>
          <w:rFonts w:ascii="Roboto" w:hAnsi="Roboto" w:eastAsiaTheme="minorHAnsi" w:cstheme="minorBidi"/>
          <w:kern w:val="2"/>
          <w:szCs w:val="24"/>
          <w14:ligatures w14:val="standardContextual"/>
        </w:rPr>
        <w:t xml:space="preserve"> if they find them along the way.</w:t>
      </w:r>
    </w:p>
    <w:p w:rsidR="00AF4F6F" w:rsidP="00AF4F6F" w14:paraId="2BDA1B6F" w14:textId="77777777">
      <w:pPr>
        <w:spacing w:after="0" w:line="240" w:lineRule="auto"/>
        <w:jc w:val="both"/>
        <w:rPr>
          <w:rFonts w:ascii="Roboto" w:hAnsi="Roboto"/>
          <w:kern w:val="2"/>
          <w:szCs w:val="24"/>
          <w14:ligatures w14:val="standardContextual"/>
        </w:rPr>
      </w:pPr>
    </w:p>
    <w:p w:rsidR="00AF4F6F" w:rsidRPr="00F00953" w:rsidP="00AF4F6F" w14:paraId="695B2FF6" w14:textId="77777777">
      <w:pPr>
        <w:spacing w:after="0" w:line="240" w:lineRule="auto"/>
        <w:jc w:val="both"/>
        <w:rPr>
          <w:rFonts w:ascii="Roboto" w:hAnsi="Roboto"/>
          <w:b/>
          <w:bCs/>
          <w:kern w:val="2"/>
          <w:szCs w:val="24"/>
          <w14:ligatures w14:val="standardContextual"/>
        </w:rPr>
      </w:pPr>
      <w:r w:rsidRPr="00F00953">
        <w:rPr>
          <w:rFonts w:ascii="Roboto" w:hAnsi="Roboto" w:eastAsiaTheme="minorHAnsi" w:cstheme="minorBidi"/>
          <w:b/>
          <w:bCs/>
          <w:kern w:val="2"/>
          <w:szCs w:val="24"/>
          <w14:ligatures w14:val="standardContextual"/>
        </w:rPr>
        <w:t>Powered Industrial Trucks – 29 CFR 1910.178</w:t>
      </w:r>
    </w:p>
    <w:p w:rsidR="00AF4F6F" w:rsidP="00AF4F6F" w14:paraId="6A4BEADF" w14:textId="77777777">
      <w:pPr>
        <w:spacing w:after="0" w:line="240" w:lineRule="auto"/>
        <w:jc w:val="both"/>
        <w:rPr>
          <w:rFonts w:ascii="Roboto" w:hAnsi="Roboto"/>
          <w:kern w:val="2"/>
          <w:szCs w:val="24"/>
          <w14:ligatures w14:val="standardContextual"/>
        </w:rPr>
      </w:pPr>
    </w:p>
    <w:p w:rsidR="00AF4F6F" w:rsidP="00AF4F6F" w14:paraId="7D7E6C89" w14:textId="58D83ACA">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If you have a forklift that’s not rated an EX</w:t>
      </w:r>
      <w:r w:rsidR="001F56D8">
        <w:rPr>
          <w:rFonts w:ascii="Roboto" w:hAnsi="Roboto" w:eastAsiaTheme="minorHAnsi" w:cstheme="minorBidi"/>
          <w:kern w:val="2"/>
          <w:szCs w:val="24"/>
          <w14:ligatures w14:val="standardContextual"/>
        </w:rPr>
        <w:t xml:space="preserve"> (explosion proof)</w:t>
      </w:r>
      <w:r>
        <w:rPr>
          <w:rFonts w:ascii="Roboto" w:hAnsi="Roboto" w:eastAsiaTheme="minorHAnsi" w:cstheme="minorBidi"/>
          <w:kern w:val="2"/>
          <w:szCs w:val="24"/>
          <w14:ligatures w14:val="standardContextual"/>
        </w:rPr>
        <w:t xml:space="preserve"> in the area where there’s combustible dust, you can be cited here.  Also be aware that many jurisdictions still have Powered Industrial Truck emphasis programs so they can conduct an additional separate inspection regarding your trucks while they are there for combustible dusts.  </w:t>
      </w:r>
    </w:p>
    <w:p w:rsidR="00AF4F6F" w:rsidP="00AF4F6F" w14:paraId="7616C9D0" w14:textId="77777777">
      <w:pPr>
        <w:spacing w:after="0" w:line="240" w:lineRule="auto"/>
        <w:jc w:val="both"/>
        <w:rPr>
          <w:rFonts w:ascii="Roboto" w:hAnsi="Roboto"/>
          <w:kern w:val="2"/>
          <w:szCs w:val="24"/>
          <w14:ligatures w14:val="standardContextual"/>
        </w:rPr>
      </w:pPr>
    </w:p>
    <w:p w:rsidR="00AF4F6F" w:rsidRPr="00F00953" w:rsidP="00AF4F6F" w14:paraId="63492F1D" w14:textId="77777777">
      <w:pPr>
        <w:spacing w:after="0" w:line="240" w:lineRule="auto"/>
        <w:jc w:val="both"/>
        <w:rPr>
          <w:rFonts w:ascii="Roboto" w:hAnsi="Roboto"/>
          <w:b/>
          <w:bCs/>
          <w:kern w:val="2"/>
          <w:szCs w:val="24"/>
          <w14:ligatures w14:val="standardContextual"/>
        </w:rPr>
      </w:pPr>
      <w:r w:rsidRPr="00F00953">
        <w:rPr>
          <w:rFonts w:ascii="Roboto" w:hAnsi="Roboto" w:eastAsiaTheme="minorHAnsi" w:cstheme="minorBidi"/>
          <w:b/>
          <w:bCs/>
          <w:kern w:val="2"/>
          <w:szCs w:val="24"/>
          <w14:ligatures w14:val="standardContextual"/>
        </w:rPr>
        <w:t>Welding, Cutting and Brazing – 29 CFR 1910.252</w:t>
      </w:r>
    </w:p>
    <w:p w:rsidR="00AF4F6F" w:rsidP="00AF4F6F" w14:paraId="09A163CC" w14:textId="77777777">
      <w:pPr>
        <w:spacing w:after="0" w:line="240" w:lineRule="auto"/>
        <w:jc w:val="both"/>
        <w:rPr>
          <w:rFonts w:ascii="Roboto" w:hAnsi="Roboto"/>
          <w:kern w:val="2"/>
          <w:szCs w:val="24"/>
          <w14:ligatures w14:val="standardContextual"/>
        </w:rPr>
      </w:pPr>
    </w:p>
    <w:p w:rsidR="00AF4F6F" w:rsidP="00AF4F6F" w14:paraId="0F7E510B"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Under the general requirements, if you are conducting cutting and welding in explosive atmospheres, you can be cited here.</w:t>
      </w:r>
    </w:p>
    <w:p w:rsidR="00AF4F6F" w:rsidP="00AF4F6F" w14:paraId="7BF7D4DB" w14:textId="77777777">
      <w:pPr>
        <w:spacing w:after="0" w:line="240" w:lineRule="auto"/>
        <w:jc w:val="both"/>
        <w:rPr>
          <w:rFonts w:ascii="Roboto" w:hAnsi="Roboto"/>
          <w:kern w:val="2"/>
          <w:szCs w:val="24"/>
          <w14:ligatures w14:val="standardContextual"/>
        </w:rPr>
      </w:pPr>
    </w:p>
    <w:p w:rsidR="00AF4F6F" w:rsidRPr="00F00953" w:rsidP="00AF4F6F" w14:paraId="6DADC8CC" w14:textId="77777777">
      <w:pPr>
        <w:spacing w:after="0" w:line="240" w:lineRule="auto"/>
        <w:jc w:val="both"/>
        <w:rPr>
          <w:rFonts w:ascii="Roboto" w:hAnsi="Roboto"/>
          <w:b/>
          <w:bCs/>
          <w:kern w:val="2"/>
          <w:szCs w:val="24"/>
          <w14:ligatures w14:val="standardContextual"/>
        </w:rPr>
      </w:pPr>
      <w:r w:rsidRPr="00F00953">
        <w:rPr>
          <w:rFonts w:ascii="Roboto" w:hAnsi="Roboto" w:eastAsiaTheme="minorHAnsi" w:cstheme="minorBidi"/>
          <w:b/>
          <w:bCs/>
          <w:kern w:val="2"/>
          <w:szCs w:val="24"/>
          <w14:ligatures w14:val="standardContextual"/>
        </w:rPr>
        <w:t>Warning Signs – 29 CFR 1910.145</w:t>
      </w:r>
    </w:p>
    <w:p w:rsidR="00AF4F6F" w:rsidP="00AF4F6F" w14:paraId="3EFD2209" w14:textId="77777777">
      <w:pPr>
        <w:spacing w:after="0" w:line="240" w:lineRule="auto"/>
        <w:jc w:val="both"/>
        <w:rPr>
          <w:rFonts w:ascii="Roboto" w:hAnsi="Roboto"/>
          <w:kern w:val="2"/>
          <w:szCs w:val="24"/>
          <w14:ligatures w14:val="standardContextual"/>
        </w:rPr>
      </w:pPr>
    </w:p>
    <w:p w:rsidR="00AF4F6F" w:rsidP="00AF4F6F" w14:paraId="100F8AB7"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This comes from the standard for Specifications for Accident Prevention Signs and Tags under Subpart J, General Environmental Controls.  If you have safety instruction signs missing from equipment or missing from entrances where there are explosive atmospheres, expect a citation here.</w:t>
      </w:r>
    </w:p>
    <w:p w:rsidR="00AF4F6F" w:rsidP="00AF4F6F" w14:paraId="3F4940FC" w14:textId="77777777">
      <w:pPr>
        <w:spacing w:after="0" w:line="240" w:lineRule="auto"/>
        <w:jc w:val="both"/>
        <w:rPr>
          <w:rFonts w:ascii="Roboto" w:hAnsi="Roboto"/>
          <w:kern w:val="2"/>
          <w:szCs w:val="24"/>
          <w14:ligatures w14:val="standardContextual"/>
        </w:rPr>
      </w:pPr>
    </w:p>
    <w:p w:rsidR="00AF4F6F" w:rsidRPr="00D72D70" w:rsidP="00AF4F6F" w14:paraId="784EC75B" w14:textId="4F210B89">
      <w:pPr>
        <w:spacing w:after="0" w:line="240" w:lineRule="auto"/>
        <w:jc w:val="both"/>
        <w:rPr>
          <w:rFonts w:ascii="Roboto" w:hAnsi="Roboto"/>
          <w:b/>
          <w:bCs/>
          <w:kern w:val="2"/>
          <w:szCs w:val="24"/>
          <w14:ligatures w14:val="standardContextual"/>
        </w:rPr>
      </w:pPr>
      <w:r w:rsidRPr="00D72D70">
        <w:rPr>
          <w:rFonts w:ascii="Roboto" w:hAnsi="Roboto" w:eastAsiaTheme="minorHAnsi" w:cstheme="minorBidi"/>
          <w:b/>
          <w:bCs/>
          <w:kern w:val="2"/>
          <w:szCs w:val="24"/>
          <w14:ligatures w14:val="standardContextual"/>
        </w:rPr>
        <w:t>Haz</w:t>
      </w:r>
      <w:r w:rsidR="00956DA8">
        <w:rPr>
          <w:rFonts w:ascii="Roboto" w:hAnsi="Roboto" w:eastAsiaTheme="minorHAnsi" w:cstheme="minorBidi"/>
          <w:b/>
          <w:bCs/>
          <w:kern w:val="2"/>
          <w:szCs w:val="24"/>
          <w14:ligatures w14:val="standardContextual"/>
        </w:rPr>
        <w:t>ard Communication</w:t>
      </w:r>
      <w:r w:rsidRPr="00D72D70">
        <w:rPr>
          <w:rFonts w:ascii="Roboto" w:hAnsi="Roboto" w:eastAsiaTheme="minorHAnsi" w:cstheme="minorBidi"/>
          <w:b/>
          <w:bCs/>
          <w:kern w:val="2"/>
          <w:szCs w:val="24"/>
          <w14:ligatures w14:val="standardContextual"/>
        </w:rPr>
        <w:t xml:space="preserve"> – 29 CFR 1910.1200</w:t>
      </w:r>
    </w:p>
    <w:p w:rsidR="00AF4F6F" w:rsidP="00AF4F6F" w14:paraId="0142D6AA" w14:textId="77777777">
      <w:pPr>
        <w:spacing w:after="0" w:line="240" w:lineRule="auto"/>
        <w:jc w:val="both"/>
        <w:rPr>
          <w:rFonts w:ascii="Roboto" w:hAnsi="Roboto"/>
          <w:kern w:val="2"/>
          <w:szCs w:val="24"/>
          <w14:ligatures w14:val="standardContextual"/>
        </w:rPr>
      </w:pPr>
    </w:p>
    <w:p w:rsidR="001F56D8" w:rsidP="00AF4F6F" w14:paraId="3E3890D7"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Did you know that c</w:t>
      </w:r>
      <w:r w:rsidR="00AF4F6F">
        <w:rPr>
          <w:rFonts w:ascii="Roboto" w:hAnsi="Roboto" w:eastAsiaTheme="minorHAnsi" w:cstheme="minorBidi"/>
          <w:kern w:val="2"/>
          <w:szCs w:val="24"/>
          <w14:ligatures w14:val="standardContextual"/>
        </w:rPr>
        <w:t>ombustible dust is considered a hazardous chemical</w:t>
      </w:r>
      <w:r>
        <w:rPr>
          <w:rFonts w:ascii="Roboto" w:hAnsi="Roboto" w:eastAsiaTheme="minorHAnsi" w:cstheme="minorBidi"/>
          <w:kern w:val="2"/>
          <w:szCs w:val="24"/>
          <w14:ligatures w14:val="standardContextual"/>
        </w:rPr>
        <w:t xml:space="preserve">?  This needs to be incorporated into your </w:t>
      </w:r>
      <w:r>
        <w:rPr>
          <w:rFonts w:ascii="Roboto" w:hAnsi="Roboto" w:eastAsiaTheme="minorHAnsi" w:cstheme="minorBidi"/>
          <w:kern w:val="2"/>
          <w:szCs w:val="24"/>
          <w14:ligatures w14:val="standardContextual"/>
        </w:rPr>
        <w:t>hazcom</w:t>
      </w:r>
      <w:r>
        <w:rPr>
          <w:rFonts w:ascii="Roboto" w:hAnsi="Roboto" w:eastAsiaTheme="minorHAnsi" w:cstheme="minorBidi"/>
          <w:kern w:val="2"/>
          <w:szCs w:val="24"/>
          <w14:ligatures w14:val="standardContextual"/>
        </w:rPr>
        <w:t xml:space="preserve"> program.  </w:t>
      </w:r>
      <w:r w:rsidR="00AF4F6F">
        <w:rPr>
          <w:rFonts w:ascii="Roboto" w:hAnsi="Roboto" w:eastAsiaTheme="minorHAnsi" w:cstheme="minorBidi"/>
          <w:kern w:val="2"/>
          <w:szCs w:val="24"/>
          <w14:ligatures w14:val="standardContextual"/>
        </w:rPr>
        <w:t xml:space="preserve"> All equipment containing combustible dusts, including drums and containers used to collect dusts from dust collectors and cyclones must be properly labeled</w:t>
      </w:r>
      <w:r>
        <w:rPr>
          <w:rFonts w:ascii="Roboto" w:hAnsi="Roboto" w:eastAsiaTheme="minorHAnsi" w:cstheme="minorBidi"/>
          <w:kern w:val="2"/>
          <w:szCs w:val="24"/>
          <w14:ligatures w14:val="standardContextual"/>
        </w:rPr>
        <w:t xml:space="preserve"> just like any other </w:t>
      </w:r>
      <w:r>
        <w:rPr>
          <w:rFonts w:ascii="Roboto" w:hAnsi="Roboto" w:eastAsiaTheme="minorHAnsi" w:cstheme="minorBidi"/>
          <w:kern w:val="2"/>
          <w:szCs w:val="24"/>
          <w14:ligatures w14:val="standardContextual"/>
        </w:rPr>
        <w:t>hazcom</w:t>
      </w:r>
      <w:r>
        <w:rPr>
          <w:rFonts w:ascii="Roboto" w:hAnsi="Roboto" w:eastAsiaTheme="minorHAnsi" w:cstheme="minorBidi"/>
          <w:kern w:val="2"/>
          <w:szCs w:val="24"/>
          <w14:ligatures w14:val="standardContextual"/>
        </w:rPr>
        <w:t xml:space="preserve"> container</w:t>
      </w:r>
      <w:r w:rsidR="00AF4F6F">
        <w:rPr>
          <w:rFonts w:ascii="Roboto" w:hAnsi="Roboto" w:eastAsiaTheme="minorHAnsi" w:cstheme="minorBidi"/>
          <w:kern w:val="2"/>
          <w:szCs w:val="24"/>
          <w14:ligatures w14:val="standardContextual"/>
        </w:rPr>
        <w:t xml:space="preserve">. </w:t>
      </w:r>
    </w:p>
    <w:p w:rsidR="001F56D8" w:rsidP="00AF4F6F" w14:paraId="3490AEF7" w14:textId="77777777">
      <w:pPr>
        <w:spacing w:after="0" w:line="240" w:lineRule="auto"/>
        <w:jc w:val="both"/>
        <w:rPr>
          <w:rFonts w:ascii="Roboto" w:hAnsi="Roboto"/>
          <w:kern w:val="2"/>
          <w:szCs w:val="24"/>
          <w14:ligatures w14:val="standardContextual"/>
        </w:rPr>
      </w:pPr>
    </w:p>
    <w:p w:rsidR="001F56D8" w:rsidP="00AF4F6F" w14:paraId="49F1A729" w14:textId="77777777">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You should also document notifying and training employees on its hazards.  </w:t>
      </w:r>
    </w:p>
    <w:p w:rsidR="001F56D8" w:rsidP="00AF4F6F" w14:paraId="53B6185D" w14:textId="77777777">
      <w:pPr>
        <w:spacing w:after="0" w:line="240" w:lineRule="auto"/>
        <w:jc w:val="both"/>
        <w:rPr>
          <w:rFonts w:ascii="Roboto" w:hAnsi="Roboto"/>
          <w:kern w:val="2"/>
          <w:szCs w:val="24"/>
          <w14:ligatures w14:val="standardContextual"/>
        </w:rPr>
      </w:pPr>
    </w:p>
    <w:p w:rsidR="00AF4F6F" w:rsidP="00AF4F6F" w14:paraId="7C31DABF" w14:textId="44D69661">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SDSs are </w:t>
      </w:r>
      <w:r w:rsidR="001F56D8">
        <w:rPr>
          <w:rFonts w:ascii="Roboto" w:hAnsi="Roboto" w:eastAsiaTheme="minorHAnsi" w:cstheme="minorBidi"/>
          <w:kern w:val="2"/>
          <w:szCs w:val="24"/>
          <w14:ligatures w14:val="standardContextual"/>
        </w:rPr>
        <w:t xml:space="preserve">now </w:t>
      </w:r>
      <w:r>
        <w:rPr>
          <w:rFonts w:ascii="Roboto" w:hAnsi="Roboto" w:eastAsiaTheme="minorHAnsi" w:cstheme="minorBidi"/>
          <w:kern w:val="2"/>
          <w:szCs w:val="24"/>
          <w14:ligatures w14:val="standardContextual"/>
        </w:rPr>
        <w:t xml:space="preserve">supposed to include combustible dust as a not otherwise classified hazard with the signal word “warning” and the hazard statement “may form combustible dust concentrations in the air.” </w:t>
      </w:r>
    </w:p>
    <w:p w:rsidR="00AF4F6F" w:rsidP="00AF4F6F" w14:paraId="1FA1CAED" w14:textId="77777777">
      <w:pPr>
        <w:spacing w:after="0" w:line="240" w:lineRule="auto"/>
        <w:jc w:val="both"/>
        <w:rPr>
          <w:rFonts w:ascii="Roboto" w:hAnsi="Roboto"/>
          <w:kern w:val="2"/>
          <w:szCs w:val="24"/>
          <w14:ligatures w14:val="standardContextual"/>
        </w:rPr>
      </w:pPr>
    </w:p>
    <w:p w:rsidR="00AF4F6F" w:rsidRPr="008F208A" w:rsidP="00AF4F6F" w14:paraId="1CF29694" w14:textId="77777777">
      <w:pPr>
        <w:spacing w:after="0" w:line="240" w:lineRule="auto"/>
        <w:jc w:val="both"/>
        <w:rPr>
          <w:rFonts w:ascii="Roboto" w:hAnsi="Roboto"/>
          <w:b/>
          <w:bCs/>
          <w:kern w:val="2"/>
          <w:szCs w:val="24"/>
          <w14:ligatures w14:val="standardContextual"/>
        </w:rPr>
      </w:pPr>
      <w:r w:rsidRPr="008F208A">
        <w:rPr>
          <w:rFonts w:ascii="Roboto" w:hAnsi="Roboto" w:eastAsiaTheme="minorHAnsi" w:cstheme="minorBidi"/>
          <w:b/>
          <w:bCs/>
          <w:kern w:val="2"/>
          <w:szCs w:val="24"/>
          <w14:ligatures w14:val="standardContextual"/>
        </w:rPr>
        <w:t>Others and Specialty Standards</w:t>
      </w:r>
    </w:p>
    <w:p w:rsidR="00AF4F6F" w:rsidP="00AF4F6F" w14:paraId="21877340" w14:textId="77777777">
      <w:pPr>
        <w:spacing w:after="0" w:line="240" w:lineRule="auto"/>
        <w:jc w:val="both"/>
        <w:rPr>
          <w:rFonts w:ascii="Roboto" w:hAnsi="Roboto"/>
          <w:kern w:val="2"/>
          <w:szCs w:val="24"/>
          <w14:ligatures w14:val="standardContextual"/>
        </w:rPr>
      </w:pPr>
    </w:p>
    <w:p w:rsidR="00AF4F6F" w:rsidRPr="002A28C7" w:rsidP="00AF4F6F" w14:paraId="645D1CAA" w14:textId="77777777">
      <w:pPr>
        <w:numPr>
          <w:ilvl w:val="0"/>
          <w:numId w:val="14"/>
        </w:numPr>
        <w:spacing w:after="0" w:line="240" w:lineRule="auto"/>
        <w:ind w:left="720" w:hanging="360"/>
        <w:contextualSpacing/>
        <w:jc w:val="both"/>
        <w:rPr>
          <w:rFonts w:ascii="Roboto" w:hAnsi="Roboto"/>
          <w:kern w:val="2"/>
          <w:szCs w:val="24"/>
          <w14:ligatures w14:val="standardContextual"/>
        </w:rPr>
      </w:pPr>
      <w:r w:rsidRPr="002A28C7">
        <w:rPr>
          <w:rFonts w:ascii="Roboto" w:hAnsi="Roboto" w:eastAsiaTheme="minorHAnsi" w:cstheme="minorBidi"/>
          <w:kern w:val="2"/>
          <w:szCs w:val="24"/>
          <w14:ligatures w14:val="standardContextual"/>
        </w:rPr>
        <w:t>Means of Egress – 29 CFR Subpart E</w:t>
      </w:r>
    </w:p>
    <w:p w:rsidR="00AF4F6F" w:rsidRPr="002A28C7" w:rsidP="00AF4F6F" w14:paraId="63218B5C" w14:textId="77777777">
      <w:pPr>
        <w:numPr>
          <w:ilvl w:val="0"/>
          <w:numId w:val="14"/>
        </w:numPr>
        <w:spacing w:after="0" w:line="240" w:lineRule="auto"/>
        <w:ind w:left="720" w:hanging="360"/>
        <w:contextualSpacing/>
        <w:jc w:val="both"/>
        <w:rPr>
          <w:rFonts w:ascii="Roboto" w:hAnsi="Roboto"/>
          <w:kern w:val="2"/>
          <w:szCs w:val="24"/>
          <w14:ligatures w14:val="standardContextual"/>
        </w:rPr>
      </w:pPr>
      <w:r w:rsidRPr="002A28C7">
        <w:rPr>
          <w:rFonts w:ascii="Roboto" w:hAnsi="Roboto" w:eastAsiaTheme="minorHAnsi" w:cstheme="minorBidi"/>
          <w:kern w:val="2"/>
          <w:szCs w:val="24"/>
          <w14:ligatures w14:val="standardContextual"/>
        </w:rPr>
        <w:t>Portable Fire Extinguishers – 29 CFR 1910.157 (no emergency action plan or fire prevention plan)</w:t>
      </w:r>
    </w:p>
    <w:p w:rsidR="00AF4F6F" w:rsidRPr="002A28C7" w:rsidP="00AF4F6F" w14:paraId="18EC2DF4" w14:textId="77777777">
      <w:pPr>
        <w:numPr>
          <w:ilvl w:val="0"/>
          <w:numId w:val="14"/>
        </w:numPr>
        <w:spacing w:after="0" w:line="240" w:lineRule="auto"/>
        <w:ind w:left="720" w:hanging="360"/>
        <w:contextualSpacing/>
        <w:jc w:val="both"/>
        <w:rPr>
          <w:rFonts w:ascii="Roboto" w:hAnsi="Roboto"/>
          <w:kern w:val="2"/>
          <w:szCs w:val="24"/>
          <w14:ligatures w14:val="standardContextual"/>
        </w:rPr>
      </w:pPr>
      <w:r w:rsidRPr="002A28C7">
        <w:rPr>
          <w:rFonts w:ascii="Roboto" w:hAnsi="Roboto" w:eastAsiaTheme="minorHAnsi" w:cstheme="minorBidi"/>
          <w:kern w:val="2"/>
          <w:szCs w:val="24"/>
          <w14:ligatures w14:val="standardContextual"/>
        </w:rPr>
        <w:t>Fire Brigades – 29 CFR 1910.156</w:t>
      </w:r>
    </w:p>
    <w:p w:rsidR="00AF4F6F" w:rsidRPr="002A28C7" w:rsidP="00AF4F6F" w14:paraId="37ABA1D6" w14:textId="77777777">
      <w:pPr>
        <w:numPr>
          <w:ilvl w:val="0"/>
          <w:numId w:val="14"/>
        </w:numPr>
        <w:spacing w:after="0" w:line="240" w:lineRule="auto"/>
        <w:ind w:left="720" w:hanging="360"/>
        <w:contextualSpacing/>
        <w:jc w:val="both"/>
        <w:rPr>
          <w:rFonts w:ascii="Roboto" w:hAnsi="Roboto"/>
          <w:kern w:val="2"/>
          <w:szCs w:val="24"/>
          <w14:ligatures w14:val="standardContextual"/>
        </w:rPr>
      </w:pPr>
      <w:r w:rsidRPr="002A28C7">
        <w:rPr>
          <w:rFonts w:ascii="Roboto" w:hAnsi="Roboto" w:eastAsiaTheme="minorHAnsi" w:cstheme="minorBidi"/>
          <w:kern w:val="2"/>
          <w:szCs w:val="24"/>
          <w14:ligatures w14:val="standardContextual"/>
        </w:rPr>
        <w:t>Spray Finishing – 29 CFR 1910.107</w:t>
      </w:r>
    </w:p>
    <w:p w:rsidR="00AF4F6F" w:rsidRPr="002A28C7" w:rsidP="00AF4F6F" w14:paraId="4E6C716C" w14:textId="77777777">
      <w:pPr>
        <w:numPr>
          <w:ilvl w:val="0"/>
          <w:numId w:val="14"/>
        </w:numPr>
        <w:spacing w:after="0" w:line="240" w:lineRule="auto"/>
        <w:ind w:left="720" w:hanging="360"/>
        <w:contextualSpacing/>
        <w:jc w:val="both"/>
        <w:rPr>
          <w:rFonts w:ascii="Roboto" w:hAnsi="Roboto"/>
          <w:kern w:val="2"/>
          <w:szCs w:val="24"/>
          <w14:ligatures w14:val="standardContextual"/>
        </w:rPr>
      </w:pPr>
      <w:r w:rsidRPr="002A28C7">
        <w:rPr>
          <w:rFonts w:ascii="Roboto" w:hAnsi="Roboto" w:eastAsiaTheme="minorHAnsi" w:cstheme="minorBidi"/>
          <w:kern w:val="2"/>
          <w:szCs w:val="24"/>
          <w14:ligatures w14:val="standardContextual"/>
        </w:rPr>
        <w:t>Bakery Equipment – 29 CFR 1910.263</w:t>
      </w:r>
    </w:p>
    <w:p w:rsidR="00AF4F6F" w:rsidRPr="002A28C7" w:rsidP="00AF4F6F" w14:paraId="31481E8B" w14:textId="77777777">
      <w:pPr>
        <w:numPr>
          <w:ilvl w:val="0"/>
          <w:numId w:val="14"/>
        </w:numPr>
        <w:spacing w:after="0" w:line="240" w:lineRule="auto"/>
        <w:ind w:left="720" w:hanging="360"/>
        <w:contextualSpacing/>
        <w:jc w:val="both"/>
        <w:rPr>
          <w:rFonts w:ascii="Roboto" w:hAnsi="Roboto"/>
          <w:kern w:val="2"/>
          <w:szCs w:val="24"/>
          <w14:ligatures w14:val="standardContextual"/>
        </w:rPr>
      </w:pPr>
      <w:r w:rsidRPr="002A28C7">
        <w:rPr>
          <w:rFonts w:ascii="Roboto" w:hAnsi="Roboto" w:eastAsiaTheme="minorHAnsi" w:cstheme="minorBidi"/>
          <w:kern w:val="2"/>
          <w:szCs w:val="24"/>
          <w14:ligatures w14:val="standardContextual"/>
        </w:rPr>
        <w:t>Sawmills – 29 CFR 1910.265</w:t>
      </w:r>
    </w:p>
    <w:p w:rsidR="00AF4F6F" w:rsidRPr="002A28C7" w:rsidP="00AF4F6F" w14:paraId="36C879F6" w14:textId="77777777">
      <w:pPr>
        <w:numPr>
          <w:ilvl w:val="0"/>
          <w:numId w:val="14"/>
        </w:numPr>
        <w:spacing w:after="0" w:line="240" w:lineRule="auto"/>
        <w:ind w:left="720" w:hanging="360"/>
        <w:contextualSpacing/>
        <w:jc w:val="both"/>
        <w:rPr>
          <w:rFonts w:ascii="Roboto" w:hAnsi="Roboto"/>
          <w:kern w:val="2"/>
          <w:szCs w:val="24"/>
          <w14:ligatures w14:val="standardContextual"/>
        </w:rPr>
      </w:pPr>
      <w:r w:rsidRPr="002A28C7">
        <w:rPr>
          <w:rFonts w:ascii="Roboto" w:hAnsi="Roboto" w:eastAsiaTheme="minorHAnsi" w:cstheme="minorBidi"/>
          <w:kern w:val="2"/>
          <w:szCs w:val="24"/>
          <w14:ligatures w14:val="standardContextual"/>
        </w:rPr>
        <w:t>Pulp and Paper Mills – 29 CFR 1910.261</w:t>
      </w:r>
    </w:p>
    <w:p w:rsidR="00AF4F6F" w:rsidP="00AF4F6F" w14:paraId="43FBA670" w14:textId="77777777">
      <w:pPr>
        <w:spacing w:after="0" w:line="240" w:lineRule="auto"/>
        <w:jc w:val="both"/>
        <w:rPr>
          <w:rFonts w:ascii="Roboto" w:hAnsi="Roboto"/>
          <w:kern w:val="2"/>
          <w:szCs w:val="24"/>
          <w14:ligatures w14:val="standardContextual"/>
        </w:rPr>
      </w:pPr>
    </w:p>
    <w:p w:rsidR="00AF4F6F" w:rsidRPr="00165686" w:rsidP="00AF4F6F" w14:paraId="282CE8E3" w14:textId="6D01EF41">
      <w:pPr>
        <w:spacing w:after="0" w:line="240" w:lineRule="auto"/>
        <w:jc w:val="both"/>
        <w:rPr>
          <w:rFonts w:ascii="Roboto" w:hAnsi="Roboto"/>
          <w:kern w:val="2"/>
          <w:szCs w:val="24"/>
          <w14:ligatures w14:val="standardContextual"/>
        </w:rPr>
      </w:pPr>
      <w:r>
        <w:rPr>
          <w:rFonts w:ascii="Roboto" w:hAnsi="Roboto" w:eastAsiaTheme="minorHAnsi" w:cstheme="minorBidi"/>
          <w:kern w:val="2"/>
          <w:szCs w:val="24"/>
          <w14:ligatures w14:val="standardContextual"/>
        </w:rPr>
        <w:t xml:space="preserve">Do you need help with combustible dust?  iSi can help with programs, audits and hazard assessments, sampling, PPE determinations, training and more.  </w:t>
      </w:r>
      <w:hyperlink r:id="rId20" w:history="1">
        <w:r w:rsidRPr="00956DA8">
          <w:rPr>
            <w:rFonts w:ascii="Roboto" w:hAnsi="Roboto" w:eastAsiaTheme="minorHAnsi" w:cstheme="minorBidi"/>
            <w:color w:val="0563C1"/>
            <w:kern w:val="2"/>
            <w:szCs w:val="24"/>
            <w:u w:val="single"/>
            <w14:ligatures w14:val="standardContextual"/>
          </w:rPr>
          <w:t>Contact us today!</w:t>
        </w:r>
      </w:hyperlink>
    </w:p>
    <w:p w:rsidR="00B61334" w14:paraId="02B58B30" w14:textId="77777777">
      <w:pPr>
        <w:spacing w:after="0" w:line="240" w:lineRule="auto"/>
        <w:rPr>
          <w:rFonts w:ascii="Calibri" w:hAnsi="Calibri"/>
          <w:kern w:val="2"/>
          <w:sz w:val="22"/>
          <w14:ligatures w14:val="standardContextual"/>
        </w:rPr>
        <w:sectPr>
          <w:pgSz w:w="12240" w:h="15840"/>
          <w:pgMar w:top="1440" w:right="1440" w:bottom="1440" w:left="1440" w:header="720" w:footer="720" w:gutter="0"/>
          <w:cols w:space="720"/>
          <w:docGrid w:linePitch="360"/>
        </w:sectPr>
      </w:pPr>
    </w:p>
    <w:p w:rsidR="00B55DD7" w:rsidRPr="00C07CBC" w:rsidP="00C07CBC">
      <w:pPr>
        <w:widowControl w:val="0"/>
        <w:jc w:val="center"/>
        <w:rPr>
          <w:rFonts w:ascii="Franklin Gothic Demi" w:eastAsia="Times New Roman" w:hAnsi="Franklin Gothic Demi"/>
          <w:color w:val="0039A6"/>
          <w:kern w:val="28"/>
          <w:sz w:val="28"/>
          <w:szCs w:val="20"/>
          <w14:cntxtAlts w14:val="1"/>
        </w:rPr>
      </w:pPr>
      <w:r w:rsidRPr="00C07CBC">
        <w:rPr>
          <w:rFonts w:ascii="Franklin Gothic Demi" w:eastAsia="Times New Roman" w:hAnsi="Franklin Gothic Demi"/>
          <w:color w:val="0039A6"/>
          <w:kern w:val="28"/>
          <w:sz w:val="28"/>
          <w:szCs w:val="20"/>
          <w14:cntxtAlts w14:val="1"/>
        </w:rPr>
        <w:t xml:space="preserve">Citation Case Study:  </w:t>
      </w:r>
      <w:r w:rsidRPr="00C07CBC">
        <w:rPr>
          <w:rFonts w:ascii="Franklin Gothic Demi" w:eastAsia="Times New Roman" w:hAnsi="Franklin Gothic Demi"/>
          <w:color w:val="0039A6"/>
          <w:kern w:val="28"/>
          <w:sz w:val="28"/>
          <w:szCs w:val="20"/>
          <w14:cntxtAlts w14:val="1"/>
        </w:rPr>
        <w:t xml:space="preserve">Paint Drippings </w:t>
      </w:r>
      <w:r w:rsidR="00C07CBC">
        <w:rPr>
          <w:rFonts w:ascii="Franklin Gothic Demi" w:eastAsia="Times New Roman" w:hAnsi="Franklin Gothic Demi"/>
          <w:color w:val="0039A6"/>
          <w:kern w:val="28"/>
          <w:sz w:val="28"/>
          <w:szCs w:val="20"/>
          <w14:cntxtAlts w14:val="1"/>
        </w:rPr>
        <w:t>o</w:t>
      </w:r>
      <w:r w:rsidRPr="00C07CBC">
        <w:rPr>
          <w:rFonts w:ascii="Franklin Gothic Demi" w:eastAsia="Times New Roman" w:hAnsi="Franklin Gothic Demi"/>
          <w:color w:val="0039A6"/>
          <w:kern w:val="28"/>
          <w:sz w:val="28"/>
          <w:szCs w:val="20"/>
          <w14:cntxtAlts w14:val="1"/>
        </w:rPr>
        <w:t xml:space="preserve">n </w:t>
      </w:r>
      <w:r w:rsidRPr="00C07CBC">
        <w:rPr>
          <w:rFonts w:ascii="Franklin Gothic Demi" w:eastAsia="Times New Roman" w:hAnsi="Franklin Gothic Demi"/>
          <w:color w:val="0039A6"/>
          <w:kern w:val="28"/>
          <w:sz w:val="28"/>
          <w:szCs w:val="20"/>
          <w14:cntxtAlts w14:val="1"/>
        </w:rPr>
        <w:t xml:space="preserve">the </w:t>
      </w:r>
      <w:r w:rsidRPr="00C07CBC">
        <w:rPr>
          <w:rFonts w:ascii="Franklin Gothic Demi" w:eastAsia="Times New Roman" w:hAnsi="Franklin Gothic Demi"/>
          <w:color w:val="0039A6"/>
          <w:kern w:val="28"/>
          <w:sz w:val="28"/>
          <w:szCs w:val="20"/>
          <w14:cntxtAlts w14:val="1"/>
        </w:rPr>
        <w:t xml:space="preserve">Ground </w:t>
      </w:r>
      <w:r w:rsidRPr="00C07CBC">
        <w:rPr>
          <w:rFonts w:ascii="Franklin Gothic Demi" w:eastAsia="Times New Roman" w:hAnsi="Franklin Gothic Demi"/>
          <w:color w:val="0039A6"/>
          <w:kern w:val="28"/>
          <w:sz w:val="28"/>
          <w:szCs w:val="20"/>
          <w14:cntxtAlts w14:val="1"/>
        </w:rPr>
        <w:t>a Hazardous Waste Violation</w:t>
      </w:r>
    </w:p>
    <w:p w:rsidR="00B55DD7" w:rsidP="007A5032">
      <w:pPr>
        <w:widowControl w:val="0"/>
        <w:jc w:val="both"/>
        <w:rPr>
          <w:rFonts w:eastAsia="Times New Roman"/>
          <w:color w:val="000000"/>
          <w:kern w:val="28"/>
          <w:sz w:val="20"/>
          <w:szCs w:val="20"/>
          <w14:cntxtAlts w14:val="1"/>
        </w:rPr>
      </w:pPr>
    </w:p>
    <w:p w:rsidR="00B55DD7"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 xml:space="preserve">The following is an example of a </w:t>
      </w:r>
      <w:r w:rsidR="00C07CBC">
        <w:rPr>
          <w:rFonts w:eastAsia="Times New Roman"/>
          <w:color w:val="000000"/>
          <w:kern w:val="28"/>
          <w:sz w:val="20"/>
          <w:szCs w:val="20"/>
          <w14:cntxtAlts w14:val="1"/>
        </w:rPr>
        <w:t xml:space="preserve">hazardous waste citation given to a </w:t>
      </w:r>
      <w:r>
        <w:rPr>
          <w:rFonts w:eastAsia="Times New Roman"/>
          <w:color w:val="000000"/>
          <w:kern w:val="28"/>
          <w:sz w:val="20"/>
          <w:szCs w:val="20"/>
          <w14:cntxtAlts w14:val="1"/>
        </w:rPr>
        <w:t>manufacturing facility</w:t>
      </w:r>
      <w:r w:rsidR="00C07CBC">
        <w:rPr>
          <w:rFonts w:eastAsia="Times New Roman"/>
          <w:color w:val="000000"/>
          <w:kern w:val="28"/>
          <w:sz w:val="20"/>
          <w:szCs w:val="20"/>
          <w14:cntxtAlts w14:val="1"/>
        </w:rPr>
        <w:t xml:space="preserve"> by </w:t>
      </w:r>
      <w:r>
        <w:rPr>
          <w:rFonts w:eastAsia="Times New Roman"/>
          <w:color w:val="000000"/>
          <w:kern w:val="28"/>
          <w:sz w:val="20"/>
          <w:szCs w:val="20"/>
          <w14:cntxtAlts w14:val="1"/>
        </w:rPr>
        <w:t>a state</w:t>
      </w:r>
      <w:r w:rsidR="00C07CBC">
        <w:rPr>
          <w:rFonts w:eastAsia="Times New Roman"/>
          <w:color w:val="000000"/>
          <w:kern w:val="28"/>
          <w:sz w:val="20"/>
          <w:szCs w:val="20"/>
          <w14:cntxtAlts w14:val="1"/>
        </w:rPr>
        <w:t>’s environmental</w:t>
      </w:r>
      <w:r>
        <w:rPr>
          <w:rFonts w:eastAsia="Times New Roman"/>
          <w:color w:val="000000"/>
          <w:kern w:val="28"/>
          <w:sz w:val="20"/>
          <w:szCs w:val="20"/>
          <w14:cntxtAlts w14:val="1"/>
        </w:rPr>
        <w:t xml:space="preserve"> regulatory agency.  The company appealed to the state’s </w:t>
      </w:r>
      <w:r w:rsidRPr="00B55DD7">
        <w:rPr>
          <w:rFonts w:eastAsia="Times New Roman"/>
          <w:color w:val="000000"/>
          <w:kern w:val="28"/>
          <w:sz w:val="20"/>
          <w:szCs w:val="20"/>
          <w14:cntxtAlts w14:val="1"/>
        </w:rPr>
        <w:t xml:space="preserve">Office of Administrative Hearings.  </w:t>
      </w:r>
      <w:r>
        <w:rPr>
          <w:rFonts w:eastAsia="Times New Roman"/>
          <w:color w:val="000000"/>
          <w:kern w:val="28"/>
          <w:sz w:val="20"/>
          <w:szCs w:val="20"/>
          <w14:cntxtAlts w14:val="1"/>
        </w:rPr>
        <w:t xml:space="preserve">Although this </w:t>
      </w:r>
      <w:r w:rsidR="007A5032">
        <w:rPr>
          <w:rFonts w:eastAsia="Times New Roman"/>
          <w:color w:val="000000"/>
          <w:kern w:val="28"/>
          <w:sz w:val="20"/>
          <w:szCs w:val="20"/>
          <w14:cntxtAlts w14:val="1"/>
        </w:rPr>
        <w:t xml:space="preserve">particular citation was from a </w:t>
      </w:r>
      <w:r>
        <w:rPr>
          <w:rFonts w:eastAsia="Times New Roman"/>
          <w:color w:val="000000"/>
          <w:kern w:val="28"/>
          <w:sz w:val="20"/>
          <w:szCs w:val="20"/>
          <w14:cntxtAlts w14:val="1"/>
        </w:rPr>
        <w:t xml:space="preserve">state regulatory agency, </w:t>
      </w:r>
      <w:r w:rsidR="007A5032">
        <w:rPr>
          <w:rFonts w:eastAsia="Times New Roman"/>
          <w:color w:val="000000"/>
          <w:kern w:val="28"/>
          <w:sz w:val="20"/>
          <w:szCs w:val="20"/>
          <w14:cntxtAlts w14:val="1"/>
        </w:rPr>
        <w:t>the citation referenced a federal hazardous waste regulation</w:t>
      </w:r>
      <w:r w:rsidR="0063684B">
        <w:rPr>
          <w:rFonts w:eastAsia="Times New Roman"/>
          <w:color w:val="000000"/>
          <w:kern w:val="28"/>
          <w:sz w:val="20"/>
          <w:szCs w:val="20"/>
          <w14:cntxtAlts w14:val="1"/>
        </w:rPr>
        <w:t xml:space="preserve"> and thus this issue </w:t>
      </w:r>
      <w:r w:rsidR="0063684B">
        <w:rPr>
          <w:rFonts w:eastAsia="Times New Roman"/>
          <w:color w:val="000000"/>
          <w:kern w:val="28"/>
          <w:sz w:val="20"/>
          <w:szCs w:val="20"/>
          <w14:cntxtAlts w14:val="1"/>
        </w:rPr>
        <w:t>may be cited</w:t>
      </w:r>
      <w:r w:rsidR="0063684B">
        <w:rPr>
          <w:rFonts w:eastAsia="Times New Roman"/>
          <w:color w:val="000000"/>
          <w:kern w:val="28"/>
          <w:sz w:val="20"/>
          <w:szCs w:val="20"/>
          <w14:cntxtAlts w14:val="1"/>
        </w:rPr>
        <w:t xml:space="preserve"> in any location</w:t>
      </w:r>
      <w:r w:rsidR="007A5032">
        <w:rPr>
          <w:rFonts w:eastAsia="Times New Roman"/>
          <w:color w:val="000000"/>
          <w:kern w:val="28"/>
          <w:sz w:val="20"/>
          <w:szCs w:val="20"/>
          <w14:cntxtAlts w14:val="1"/>
        </w:rPr>
        <w:t>.</w:t>
      </w:r>
    </w:p>
    <w:p w:rsidR="00B55DD7" w:rsidP="007A5032">
      <w:pPr>
        <w:widowControl w:val="0"/>
        <w:jc w:val="both"/>
        <w:rPr>
          <w:rFonts w:eastAsia="Times New Roman"/>
          <w:color w:val="000000"/>
          <w:kern w:val="28"/>
          <w:sz w:val="20"/>
          <w:szCs w:val="20"/>
          <w14:cntxtAlts w14:val="1"/>
        </w:rPr>
      </w:pPr>
    </w:p>
    <w:p w:rsidR="00B55DD7"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 xml:space="preserve">Can this scenario </w:t>
      </w:r>
      <w:r w:rsidRPr="00B55DD7">
        <w:rPr>
          <w:rFonts w:eastAsia="Times New Roman"/>
          <w:color w:val="000000"/>
          <w:kern w:val="28"/>
          <w:sz w:val="20"/>
          <w:szCs w:val="20"/>
          <w14:cntxtAlts w14:val="1"/>
        </w:rPr>
        <w:t>be found</w:t>
      </w:r>
      <w:r w:rsidRPr="00B55DD7">
        <w:rPr>
          <w:rFonts w:eastAsia="Times New Roman"/>
          <w:color w:val="000000"/>
          <w:kern w:val="28"/>
          <w:sz w:val="20"/>
          <w:szCs w:val="20"/>
          <w14:cntxtAlts w14:val="1"/>
        </w:rPr>
        <w:t xml:space="preserve"> at your facility?</w:t>
      </w:r>
    </w:p>
    <w:p w:rsidR="00B55DD7" w:rsidP="007A5032">
      <w:pPr>
        <w:widowControl w:val="0"/>
        <w:jc w:val="both"/>
        <w:rPr>
          <w:rFonts w:eastAsia="Times New Roman"/>
          <w:color w:val="000000"/>
          <w:kern w:val="28"/>
          <w:sz w:val="20"/>
          <w:szCs w:val="20"/>
          <w14:cntxtAlts w14:val="1"/>
        </w:rPr>
      </w:pPr>
    </w:p>
    <w:p w:rsidR="00B55DD7" w:rsidRPr="00C07CBC" w:rsidP="007A5032">
      <w:pPr>
        <w:widowControl w:val="0"/>
        <w:jc w:val="both"/>
        <w:rPr>
          <w:rFonts w:eastAsia="Times New Roman"/>
          <w:b/>
          <w:color w:val="C00000"/>
          <w:kern w:val="28"/>
          <w:szCs w:val="20"/>
          <w14:cntxtAlts w14:val="1"/>
        </w:rPr>
      </w:pPr>
      <w:r w:rsidRPr="00C07CBC">
        <w:rPr>
          <w:rFonts w:eastAsia="Times New Roman"/>
          <w:b/>
          <w:color w:val="C00000"/>
          <w:kern w:val="28"/>
          <w:szCs w:val="20"/>
          <w14:cntxtAlts w14:val="1"/>
        </w:rPr>
        <w:t>Scenario:</w:t>
      </w:r>
    </w:p>
    <w:p w:rsidR="00B55DD7" w:rsidP="007A5032">
      <w:pPr>
        <w:widowControl w:val="0"/>
        <w:jc w:val="both"/>
        <w:rPr>
          <w:rFonts w:eastAsia="Times New Roman"/>
          <w:color w:val="000000"/>
          <w:kern w:val="28"/>
          <w:sz w:val="20"/>
          <w:szCs w:val="20"/>
          <w14:cntxtAlts w14:val="1"/>
        </w:rPr>
      </w:pPr>
    </w:p>
    <w:p w:rsidR="00B55DD7"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 xml:space="preserve">A company had paint drips on the ground outside by their dumpster.  </w:t>
      </w:r>
      <w:r>
        <w:rPr>
          <w:rFonts w:eastAsia="Times New Roman"/>
          <w:color w:val="000000"/>
          <w:kern w:val="28"/>
          <w:sz w:val="20"/>
          <w:szCs w:val="20"/>
          <w14:cntxtAlts w14:val="1"/>
        </w:rPr>
        <w:t>The paint drips had accumulated over time since the company had been in the same location for over 10 years.</w:t>
      </w:r>
    </w:p>
    <w:p w:rsidR="00B55DD7" w:rsidP="007A5032">
      <w:pPr>
        <w:widowControl w:val="0"/>
        <w:jc w:val="both"/>
        <w:rPr>
          <w:rFonts w:eastAsia="Times New Roman"/>
          <w:color w:val="000000"/>
          <w:kern w:val="28"/>
          <w:sz w:val="20"/>
          <w:szCs w:val="20"/>
          <w14:cntxtAlts w14:val="1"/>
        </w:rPr>
      </w:pPr>
    </w:p>
    <w:p w:rsidR="00B55DD7" w:rsidRPr="00C07CBC" w:rsidP="007A5032">
      <w:pPr>
        <w:widowControl w:val="0"/>
        <w:jc w:val="both"/>
        <w:rPr>
          <w:rFonts w:eastAsia="Times New Roman"/>
          <w:b/>
          <w:color w:val="C00000"/>
          <w:kern w:val="28"/>
          <w:sz w:val="22"/>
          <w:szCs w:val="20"/>
          <w14:cntxtAlts w14:val="1"/>
        </w:rPr>
      </w:pPr>
      <w:r w:rsidRPr="00C07CBC">
        <w:rPr>
          <w:rFonts w:eastAsia="Times New Roman"/>
          <w:b/>
          <w:color w:val="C00000"/>
          <w:kern w:val="28"/>
          <w:sz w:val="22"/>
          <w:szCs w:val="20"/>
          <w14:cntxtAlts w14:val="1"/>
        </w:rPr>
        <w:t>The Citation:</w:t>
      </w:r>
    </w:p>
    <w:p w:rsidR="00B55DD7" w:rsidP="007A5032">
      <w:pPr>
        <w:widowControl w:val="0"/>
        <w:jc w:val="both"/>
        <w:rPr>
          <w:rFonts w:eastAsia="Times New Roman"/>
          <w:color w:val="000000"/>
          <w:kern w:val="28"/>
          <w:sz w:val="20"/>
          <w:szCs w:val="20"/>
          <w14:cntxtAlts w14:val="1"/>
        </w:rPr>
      </w:pPr>
    </w:p>
    <w:p w:rsidR="007A5032" w:rsidRPr="007A5032" w:rsidP="007A5032">
      <w:pPr>
        <w:widowControl w:val="0"/>
        <w:jc w:val="both"/>
        <w:rPr>
          <w:rFonts w:eastAsia="Times New Roman"/>
          <w:i/>
          <w:color w:val="000000"/>
          <w:kern w:val="28"/>
          <w:sz w:val="20"/>
          <w:szCs w:val="20"/>
          <w14:cntxtAlts w14:val="1"/>
        </w:rPr>
      </w:pPr>
      <w:r w:rsidRPr="007A5032">
        <w:rPr>
          <w:rFonts w:eastAsia="Times New Roman"/>
          <w:i/>
          <w:color w:val="000000"/>
          <w:kern w:val="28"/>
          <w:sz w:val="20"/>
          <w:szCs w:val="20"/>
          <w14:cntxtAlts w14:val="1"/>
        </w:rPr>
        <w:t>40</w:t>
      </w:r>
      <w:r w:rsidRPr="007A5032">
        <w:rPr>
          <w:rFonts w:eastAsia="Times New Roman"/>
          <w:i/>
          <w:color w:val="000000"/>
          <w:kern w:val="28"/>
          <w:sz w:val="20"/>
          <w:szCs w:val="20"/>
          <w14:cntxtAlts w14:val="1"/>
        </w:rPr>
        <w:t xml:space="preserve"> CFR 265.31</w:t>
      </w:r>
    </w:p>
    <w:p w:rsidR="007A5032" w:rsidP="007A5032">
      <w:pPr>
        <w:widowControl w:val="0"/>
        <w:jc w:val="both"/>
        <w:rPr>
          <w:rFonts w:eastAsia="Times New Roman"/>
          <w:color w:val="000000"/>
          <w:kern w:val="28"/>
          <w:sz w:val="20"/>
          <w:szCs w:val="20"/>
          <w14:cntxtAlts w14:val="1"/>
        </w:rPr>
      </w:pPr>
    </w:p>
    <w:p w:rsidR="00B55DD7"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 xml:space="preserve">The company </w:t>
      </w:r>
      <w:r>
        <w:rPr>
          <w:rFonts w:eastAsia="Times New Roman"/>
          <w:color w:val="000000"/>
          <w:kern w:val="28"/>
          <w:sz w:val="20"/>
          <w:szCs w:val="20"/>
          <w14:cntxtAlts w14:val="1"/>
        </w:rPr>
        <w:t>was cited</w:t>
      </w:r>
      <w:r>
        <w:rPr>
          <w:rFonts w:eastAsia="Times New Roman"/>
          <w:color w:val="000000"/>
          <w:kern w:val="28"/>
          <w:sz w:val="20"/>
          <w:szCs w:val="20"/>
          <w14:cntxtAlts w14:val="1"/>
        </w:rPr>
        <w:t xml:space="preserve"> for </w:t>
      </w:r>
      <w:r>
        <w:rPr>
          <w:rFonts w:eastAsia="Times New Roman"/>
          <w:color w:val="000000"/>
          <w:kern w:val="28"/>
          <w:sz w:val="20"/>
          <w:szCs w:val="20"/>
          <w14:cntxtAlts w14:val="1"/>
        </w:rPr>
        <w:t xml:space="preserve">violation of hazardous waste rules for “Failure to prevent the possibility of fires, explosions or sudden releases of hazardous waste.”  </w:t>
      </w:r>
    </w:p>
    <w:p w:rsidR="00B55DD7" w:rsidP="007A5032">
      <w:pPr>
        <w:widowControl w:val="0"/>
        <w:jc w:val="both"/>
        <w:rPr>
          <w:rFonts w:eastAsia="Times New Roman"/>
          <w:color w:val="000000"/>
          <w:kern w:val="28"/>
          <w:sz w:val="20"/>
          <w:szCs w:val="20"/>
          <w14:cntxtAlts w14:val="1"/>
        </w:rPr>
      </w:pPr>
    </w:p>
    <w:p w:rsidR="00B55DD7"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The company tried to prove the paint drips came from exempt containers that were RCRA empty at the time of disposal into the dumpster</w:t>
      </w:r>
      <w:r>
        <w:rPr>
          <w:rFonts w:eastAsia="Times New Roman"/>
          <w:color w:val="000000"/>
          <w:kern w:val="28"/>
          <w:sz w:val="20"/>
          <w:szCs w:val="20"/>
          <w14:cntxtAlts w14:val="1"/>
        </w:rPr>
        <w:t xml:space="preserve">, and the </w:t>
      </w:r>
      <w:r>
        <w:rPr>
          <w:rFonts w:eastAsia="Times New Roman"/>
          <w:color w:val="000000"/>
          <w:kern w:val="28"/>
          <w:sz w:val="20"/>
          <w:szCs w:val="20"/>
          <w14:cntxtAlts w14:val="1"/>
        </w:rPr>
        <w:t>paint drips had accumulated over time.</w:t>
      </w:r>
    </w:p>
    <w:p w:rsidR="00B55DD7" w:rsidP="007A5032">
      <w:pPr>
        <w:widowControl w:val="0"/>
        <w:jc w:val="both"/>
        <w:rPr>
          <w:rFonts w:eastAsia="Times New Roman"/>
          <w:color w:val="000000"/>
          <w:kern w:val="28"/>
          <w:sz w:val="20"/>
          <w:szCs w:val="20"/>
          <w14:cntxtAlts w14:val="1"/>
        </w:rPr>
      </w:pPr>
    </w:p>
    <w:p w:rsidR="00B55DD7" w:rsidRPr="00C07CBC" w:rsidP="007A5032">
      <w:pPr>
        <w:widowControl w:val="0"/>
        <w:jc w:val="both"/>
        <w:rPr>
          <w:rFonts w:eastAsia="Times New Roman"/>
          <w:b/>
          <w:color w:val="C00000"/>
          <w:kern w:val="28"/>
          <w:sz w:val="22"/>
          <w:szCs w:val="20"/>
          <w14:cntxtAlts w14:val="1"/>
        </w:rPr>
      </w:pPr>
      <w:r w:rsidRPr="00C07CBC">
        <w:rPr>
          <w:rFonts w:eastAsia="Times New Roman"/>
          <w:b/>
          <w:color w:val="C00000"/>
          <w:kern w:val="28"/>
          <w:sz w:val="22"/>
          <w:szCs w:val="20"/>
          <w14:cntxtAlts w14:val="1"/>
        </w:rPr>
        <w:t>The Ruling in Appeal:</w:t>
      </w:r>
    </w:p>
    <w:p w:rsidR="00B55DD7"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 </w:t>
      </w:r>
    </w:p>
    <w:p w:rsidR="0063684B"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 xml:space="preserve">In this appeals process, a judge reviewed the work of the state inspector and heard testimony by the cited company.  </w:t>
      </w:r>
    </w:p>
    <w:p w:rsidR="0063684B" w:rsidP="007A5032">
      <w:pPr>
        <w:widowControl w:val="0"/>
        <w:jc w:val="both"/>
        <w:rPr>
          <w:rFonts w:eastAsia="Times New Roman"/>
          <w:color w:val="000000"/>
          <w:kern w:val="28"/>
          <w:sz w:val="20"/>
          <w:szCs w:val="20"/>
          <w14:cntxtAlts w14:val="1"/>
        </w:rPr>
      </w:pPr>
    </w:p>
    <w:p w:rsidR="007A5032" w:rsidP="007A5032">
      <w:pPr>
        <w:widowControl w:val="0"/>
        <w:jc w:val="both"/>
        <w:rPr>
          <w:rFonts w:eastAsia="Times New Roman"/>
          <w:color w:val="000000"/>
          <w:kern w:val="28"/>
          <w:sz w:val="20"/>
          <w:szCs w:val="20"/>
          <w14:cntxtAlts w14:val="1"/>
        </w:rPr>
      </w:pPr>
      <w:r w:rsidRPr="00B55DD7">
        <w:rPr>
          <w:rFonts w:eastAsia="Times New Roman"/>
          <w:color w:val="000000"/>
          <w:kern w:val="28"/>
          <w:sz w:val="20"/>
          <w:szCs w:val="20"/>
          <w14:cntxtAlts w14:val="1"/>
        </w:rPr>
        <w:t xml:space="preserve">The first consideration </w:t>
      </w:r>
      <w:r>
        <w:rPr>
          <w:rFonts w:eastAsia="Times New Roman"/>
          <w:color w:val="000000"/>
          <w:kern w:val="28"/>
          <w:sz w:val="20"/>
          <w:szCs w:val="20"/>
          <w14:cntxtAlts w14:val="1"/>
        </w:rPr>
        <w:t>was</w:t>
      </w:r>
      <w:r w:rsidRPr="00B55DD7">
        <w:rPr>
          <w:rFonts w:eastAsia="Times New Roman"/>
          <w:color w:val="000000"/>
          <w:kern w:val="28"/>
          <w:sz w:val="20"/>
          <w:szCs w:val="20"/>
          <w14:cntxtAlts w14:val="1"/>
        </w:rPr>
        <w:t xml:space="preserve"> whether all wastes </w:t>
      </w:r>
      <w:r w:rsidRPr="00B55DD7">
        <w:rPr>
          <w:rFonts w:eastAsia="Times New Roman"/>
          <w:color w:val="000000"/>
          <w:kern w:val="28"/>
          <w:sz w:val="20"/>
          <w:szCs w:val="20"/>
          <w14:cntxtAlts w14:val="1"/>
        </w:rPr>
        <w:t>were removed</w:t>
      </w:r>
      <w:r w:rsidRPr="00B55DD7">
        <w:rPr>
          <w:rFonts w:eastAsia="Times New Roman"/>
          <w:color w:val="000000"/>
          <w:kern w:val="28"/>
          <w:sz w:val="20"/>
          <w:szCs w:val="20"/>
          <w14:cntxtAlts w14:val="1"/>
        </w:rPr>
        <w:t xml:space="preserve"> from the can that could be removed, as required by regulation in order for the remaining contents to be exempt. </w:t>
      </w:r>
      <w:r>
        <w:rPr>
          <w:rFonts w:eastAsia="Times New Roman"/>
          <w:color w:val="000000"/>
          <w:kern w:val="28"/>
          <w:sz w:val="20"/>
          <w:szCs w:val="20"/>
          <w14:cntxtAlts w14:val="1"/>
        </w:rPr>
        <w:t>KDHE and the Administrative Judge found that if t</w:t>
      </w:r>
      <w:r w:rsidRPr="00B55DD7">
        <w:rPr>
          <w:rFonts w:eastAsia="Times New Roman"/>
          <w:color w:val="000000"/>
          <w:kern w:val="28"/>
          <w:sz w:val="20"/>
          <w:szCs w:val="20"/>
          <w14:cntxtAlts w14:val="1"/>
        </w:rPr>
        <w:t xml:space="preserve">he contents were able to drip from the cans upon transport to the dumpster, and in the quantity dripped, not all of the wastes </w:t>
      </w:r>
      <w:r w:rsidRPr="00B55DD7">
        <w:rPr>
          <w:rFonts w:eastAsia="Times New Roman"/>
          <w:color w:val="000000"/>
          <w:kern w:val="28"/>
          <w:sz w:val="20"/>
          <w:szCs w:val="20"/>
          <w14:cntxtAlts w14:val="1"/>
        </w:rPr>
        <w:t>were removed</w:t>
      </w:r>
      <w:r w:rsidRPr="00B55DD7">
        <w:rPr>
          <w:rFonts w:eastAsia="Times New Roman"/>
          <w:color w:val="000000"/>
          <w:kern w:val="28"/>
          <w:sz w:val="20"/>
          <w:szCs w:val="20"/>
          <w14:cntxtAlts w14:val="1"/>
        </w:rPr>
        <w:t xml:space="preserve"> from the paint cans that could have been removed. As a handler of hazardous wastes, the </w:t>
      </w:r>
      <w:r>
        <w:rPr>
          <w:rFonts w:eastAsia="Times New Roman"/>
          <w:color w:val="000000"/>
          <w:kern w:val="28"/>
          <w:sz w:val="20"/>
          <w:szCs w:val="20"/>
          <w14:cntxtAlts w14:val="1"/>
        </w:rPr>
        <w:t xml:space="preserve">company </w:t>
      </w:r>
      <w:r w:rsidRPr="00B55DD7">
        <w:rPr>
          <w:rFonts w:eastAsia="Times New Roman"/>
          <w:color w:val="000000"/>
          <w:kern w:val="28"/>
          <w:sz w:val="20"/>
          <w:szCs w:val="20"/>
          <w14:cntxtAlts w14:val="1"/>
        </w:rPr>
        <w:t xml:space="preserve">had a responsibility to take precautions to ensure that hazardous materials were not subject to a release "to air, soil, or surface </w:t>
      </w:r>
      <w:r w:rsidRPr="00B55DD7">
        <w:rPr>
          <w:rFonts w:eastAsia="Times New Roman"/>
          <w:color w:val="000000"/>
          <w:kern w:val="28"/>
          <w:sz w:val="20"/>
          <w:szCs w:val="20"/>
          <w14:cntxtAlts w14:val="1"/>
        </w:rPr>
        <w:t>water which</w:t>
      </w:r>
      <w:r w:rsidRPr="00B55DD7">
        <w:rPr>
          <w:rFonts w:eastAsia="Times New Roman"/>
          <w:color w:val="000000"/>
          <w:kern w:val="28"/>
          <w:sz w:val="20"/>
          <w:szCs w:val="20"/>
          <w14:cntxtAlts w14:val="1"/>
        </w:rPr>
        <w:t xml:space="preserve"> could threaten human health or the environment." </w:t>
      </w:r>
      <w:r>
        <w:rPr>
          <w:rFonts w:eastAsia="Times New Roman"/>
          <w:color w:val="000000"/>
          <w:kern w:val="28"/>
          <w:sz w:val="20"/>
          <w:szCs w:val="20"/>
          <w14:cntxtAlts w14:val="1"/>
        </w:rPr>
        <w:t xml:space="preserve"> </w:t>
      </w:r>
    </w:p>
    <w:p w:rsidR="007A5032" w:rsidP="007A5032">
      <w:pPr>
        <w:widowControl w:val="0"/>
        <w:jc w:val="both"/>
        <w:rPr>
          <w:rFonts w:eastAsia="Times New Roman"/>
          <w:color w:val="000000"/>
          <w:kern w:val="28"/>
          <w:sz w:val="20"/>
          <w:szCs w:val="20"/>
          <w14:cntxtAlts w14:val="1"/>
        </w:rPr>
      </w:pPr>
    </w:p>
    <w:p w:rsidR="00B55DD7" w:rsidRPr="00B55DD7"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The judge noted that s</w:t>
      </w:r>
      <w:r w:rsidRPr="00B55DD7">
        <w:rPr>
          <w:rFonts w:eastAsia="Times New Roman"/>
          <w:color w:val="000000"/>
          <w:kern w:val="28"/>
          <w:sz w:val="20"/>
          <w:szCs w:val="20"/>
          <w14:cntxtAlts w14:val="1"/>
        </w:rPr>
        <w:t xml:space="preserve">pills </w:t>
      </w:r>
      <w:r>
        <w:rPr>
          <w:rFonts w:eastAsia="Times New Roman"/>
          <w:color w:val="000000"/>
          <w:kern w:val="28"/>
          <w:sz w:val="20"/>
          <w:szCs w:val="20"/>
          <w14:cntxtAlts w14:val="1"/>
        </w:rPr>
        <w:t>we</w:t>
      </w:r>
      <w:r w:rsidRPr="00B55DD7">
        <w:rPr>
          <w:rFonts w:eastAsia="Times New Roman"/>
          <w:color w:val="000000"/>
          <w:kern w:val="28"/>
          <w:sz w:val="20"/>
          <w:szCs w:val="20"/>
          <w14:cntxtAlts w14:val="1"/>
        </w:rPr>
        <w:t xml:space="preserve">re understandable; however, the failure to clean up the spills and mitigate the release is crucial.  </w:t>
      </w:r>
    </w:p>
    <w:p w:rsidR="00B55DD7" w:rsidRPr="00B55DD7" w:rsidP="007A5032">
      <w:pPr>
        <w:widowControl w:val="0"/>
        <w:jc w:val="both"/>
        <w:rPr>
          <w:rFonts w:eastAsia="Times New Roman"/>
          <w:color w:val="000000"/>
          <w:kern w:val="28"/>
          <w:sz w:val="20"/>
          <w:szCs w:val="20"/>
          <w14:cntxtAlts w14:val="1"/>
        </w:rPr>
      </w:pPr>
    </w:p>
    <w:p w:rsidR="007A5032" w:rsidP="007A5032">
      <w:pPr>
        <w:widowControl w:val="0"/>
        <w:jc w:val="both"/>
        <w:rPr>
          <w:rFonts w:eastAsia="Times New Roman"/>
          <w:color w:val="000000"/>
          <w:kern w:val="28"/>
          <w:sz w:val="20"/>
          <w:szCs w:val="20"/>
          <w14:cntxtAlts w14:val="1"/>
        </w:rPr>
      </w:pPr>
      <w:r>
        <w:rPr>
          <w:rFonts w:eastAsia="Times New Roman"/>
          <w:color w:val="000000"/>
          <w:kern w:val="28"/>
          <w:sz w:val="20"/>
          <w:szCs w:val="20"/>
          <w14:cntxtAlts w14:val="1"/>
        </w:rPr>
        <w:t xml:space="preserve">With the premise that </w:t>
      </w:r>
      <w:r w:rsidRPr="00B55DD7" w:rsidR="00B55DD7">
        <w:rPr>
          <w:rFonts w:eastAsia="Times New Roman"/>
          <w:color w:val="000000"/>
          <w:kern w:val="28"/>
          <w:sz w:val="20"/>
          <w:szCs w:val="20"/>
          <w14:cntxtAlts w14:val="1"/>
        </w:rPr>
        <w:t>the hazardous waste contents of the paint cans were no longer exempt once they exited the paint can(s), the question is then whether the spills identified during the inspection violate</w:t>
      </w:r>
      <w:r>
        <w:rPr>
          <w:rFonts w:eastAsia="Times New Roman"/>
          <w:color w:val="000000"/>
          <w:kern w:val="28"/>
          <w:sz w:val="20"/>
          <w:szCs w:val="20"/>
          <w14:cntxtAlts w14:val="1"/>
        </w:rPr>
        <w:t>d</w:t>
      </w:r>
      <w:r w:rsidRPr="00B55DD7" w:rsidR="00B55DD7">
        <w:rPr>
          <w:rFonts w:eastAsia="Times New Roman"/>
          <w:color w:val="000000"/>
          <w:kern w:val="28"/>
          <w:sz w:val="20"/>
          <w:szCs w:val="20"/>
          <w14:cntxtAlts w14:val="1"/>
        </w:rPr>
        <w:t xml:space="preserve"> 40 CFR 265.31.  The regulation states: "Facilities must be maintained and operated to minimize the possibility of a fire, explosion, or any unplanned sudden or non-sudden release of hazardous waste</w:t>
      </w:r>
      <w:r>
        <w:rPr>
          <w:rFonts w:eastAsia="Times New Roman"/>
          <w:color w:val="000000"/>
          <w:kern w:val="28"/>
          <w:sz w:val="20"/>
          <w:szCs w:val="20"/>
          <w14:cntxtAlts w14:val="1"/>
        </w:rPr>
        <w:t xml:space="preserve"> </w:t>
      </w:r>
      <w:r w:rsidRPr="00B55DD7" w:rsidR="00B55DD7">
        <w:rPr>
          <w:rFonts w:eastAsia="Times New Roman"/>
          <w:color w:val="000000"/>
          <w:kern w:val="28"/>
          <w:sz w:val="20"/>
          <w:szCs w:val="20"/>
          <w14:cntxtAlts w14:val="1"/>
        </w:rPr>
        <w:t xml:space="preserve">or hazardous waste constituents to air, soil, or surface water which could threaten human health or the environment." </w:t>
      </w:r>
      <w:r>
        <w:rPr>
          <w:rFonts w:eastAsia="Times New Roman"/>
          <w:color w:val="000000"/>
          <w:kern w:val="28"/>
          <w:sz w:val="20"/>
          <w:szCs w:val="20"/>
          <w14:cntxtAlts w14:val="1"/>
        </w:rPr>
        <w:t xml:space="preserve"> The judge found that the company did</w:t>
      </w:r>
      <w:r w:rsidR="0063684B">
        <w:rPr>
          <w:rFonts w:eastAsia="Times New Roman"/>
          <w:color w:val="000000"/>
          <w:kern w:val="28"/>
          <w:sz w:val="20"/>
          <w:szCs w:val="20"/>
          <w14:cntxtAlts w14:val="1"/>
        </w:rPr>
        <w:t xml:space="preserve"> not </w:t>
      </w:r>
      <w:r>
        <w:rPr>
          <w:rFonts w:eastAsia="Times New Roman"/>
          <w:color w:val="000000"/>
          <w:kern w:val="28"/>
          <w:sz w:val="20"/>
          <w:szCs w:val="20"/>
          <w14:cntxtAlts w14:val="1"/>
        </w:rPr>
        <w:t>min</w:t>
      </w:r>
      <w:r w:rsidRPr="00B55DD7" w:rsidR="00B55DD7">
        <w:rPr>
          <w:rFonts w:eastAsia="Times New Roman"/>
          <w:color w:val="000000"/>
          <w:kern w:val="28"/>
          <w:sz w:val="20"/>
          <w:szCs w:val="20"/>
          <w14:cntxtAlts w14:val="1"/>
        </w:rPr>
        <w:t>imize the possibility of a fire or release of hazardous waste</w:t>
      </w:r>
      <w:r>
        <w:rPr>
          <w:rFonts w:eastAsia="Times New Roman"/>
          <w:color w:val="000000"/>
          <w:kern w:val="28"/>
          <w:sz w:val="20"/>
          <w:szCs w:val="20"/>
          <w14:cntxtAlts w14:val="1"/>
        </w:rPr>
        <w:t xml:space="preserve">, and </w:t>
      </w:r>
      <w:r w:rsidRPr="00B55DD7" w:rsidR="00B55DD7">
        <w:rPr>
          <w:rFonts w:eastAsia="Times New Roman"/>
          <w:color w:val="000000"/>
          <w:kern w:val="28"/>
          <w:sz w:val="20"/>
          <w:szCs w:val="20"/>
          <w14:cntxtAlts w14:val="1"/>
        </w:rPr>
        <w:t xml:space="preserve">took the least restrictive means' of handling a hazardous waste, resulting in spills. </w:t>
      </w:r>
    </w:p>
    <w:p w:rsidR="007A5032" w:rsidP="007A5032">
      <w:pPr>
        <w:widowControl w:val="0"/>
        <w:jc w:val="both"/>
        <w:rPr>
          <w:rFonts w:eastAsia="Times New Roman"/>
          <w:color w:val="000000"/>
          <w:kern w:val="28"/>
          <w:sz w:val="20"/>
          <w:szCs w:val="20"/>
          <w14:cntxtAlts w14:val="1"/>
        </w:rPr>
      </w:pPr>
    </w:p>
    <w:p w:rsidR="007A5032" w:rsidRPr="00C07CBC" w:rsidP="007A5032">
      <w:pPr>
        <w:widowControl w:val="0"/>
        <w:jc w:val="both"/>
        <w:rPr>
          <w:rFonts w:eastAsia="Times New Roman"/>
          <w:b/>
          <w:color w:val="C00000"/>
          <w:kern w:val="28"/>
          <w:sz w:val="22"/>
          <w:szCs w:val="20"/>
          <w14:cntxtAlts w14:val="1"/>
        </w:rPr>
      </w:pPr>
      <w:r w:rsidRPr="00C07CBC">
        <w:rPr>
          <w:rFonts w:eastAsia="Times New Roman"/>
          <w:b/>
          <w:color w:val="C00000"/>
          <w:kern w:val="28"/>
          <w:sz w:val="22"/>
          <w:szCs w:val="20"/>
          <w14:cntxtAlts w14:val="1"/>
        </w:rPr>
        <w:t>Possible Solution:</w:t>
      </w:r>
    </w:p>
    <w:p w:rsidR="007A5032" w:rsidP="007A5032">
      <w:pPr>
        <w:widowControl w:val="0"/>
        <w:jc w:val="both"/>
        <w:rPr>
          <w:rFonts w:eastAsia="Times New Roman"/>
          <w:color w:val="000000"/>
          <w:kern w:val="28"/>
          <w:sz w:val="20"/>
          <w:szCs w:val="20"/>
          <w14:cntxtAlts w14:val="1"/>
        </w:rPr>
      </w:pPr>
    </w:p>
    <w:p w:rsidR="00874678" w:rsidP="007A5032">
      <w:pPr>
        <w:widowControl w:val="0"/>
        <w:jc w:val="both"/>
        <w:rPr>
          <w:rFonts w:eastAsia="Times New Roman"/>
          <w:color w:val="000000"/>
          <w:kern w:val="28"/>
          <w:sz w:val="20"/>
          <w:szCs w:val="20"/>
          <w14:cntxtAlts w14:val="1"/>
        </w:rPr>
      </w:pPr>
      <w:r w:rsidRPr="00B55DD7">
        <w:rPr>
          <w:rFonts w:eastAsia="Times New Roman"/>
          <w:color w:val="000000"/>
          <w:kern w:val="28"/>
          <w:sz w:val="20"/>
          <w:szCs w:val="20"/>
          <w14:cntxtAlts w14:val="1"/>
        </w:rPr>
        <w:t xml:space="preserve">During the </w:t>
      </w:r>
      <w:r w:rsidRPr="00B55DD7">
        <w:rPr>
          <w:rFonts w:eastAsia="Times New Roman"/>
          <w:color w:val="000000"/>
          <w:kern w:val="28"/>
          <w:sz w:val="20"/>
          <w:szCs w:val="20"/>
          <w14:cntxtAlts w14:val="1"/>
        </w:rPr>
        <w:t>hearing</w:t>
      </w:r>
      <w:r w:rsidRPr="00B55DD7">
        <w:rPr>
          <w:rFonts w:eastAsia="Times New Roman"/>
          <w:color w:val="000000"/>
          <w:kern w:val="28"/>
          <w:sz w:val="20"/>
          <w:szCs w:val="20"/>
          <w14:cntxtAlts w14:val="1"/>
        </w:rPr>
        <w:t xml:space="preserve"> a question was posed to the inspector as to what could have been done to prevent the spills. The inspector mentioned the possibility of using better bags for disposal or even double bagging the paint containers</w:t>
      </w:r>
      <w:r>
        <w:rPr>
          <w:rFonts w:eastAsia="Times New Roman"/>
          <w:color w:val="000000"/>
          <w:kern w:val="28"/>
          <w:sz w:val="20"/>
          <w:szCs w:val="20"/>
          <w14:cntxtAlts w14:val="1"/>
        </w:rPr>
        <w:t xml:space="preserve">, and </w:t>
      </w:r>
      <w:r w:rsidRPr="00B55DD7">
        <w:rPr>
          <w:rFonts w:eastAsia="Times New Roman"/>
          <w:color w:val="000000"/>
          <w:kern w:val="28"/>
          <w:sz w:val="20"/>
          <w:szCs w:val="20"/>
          <w14:cntxtAlts w14:val="1"/>
        </w:rPr>
        <w:t xml:space="preserve">landfills </w:t>
      </w:r>
      <w:r w:rsidRPr="00B55DD7">
        <w:rPr>
          <w:rFonts w:eastAsia="Times New Roman"/>
          <w:color w:val="000000"/>
          <w:kern w:val="28"/>
          <w:sz w:val="20"/>
          <w:szCs w:val="20"/>
          <w14:cntxtAlts w14:val="1"/>
        </w:rPr>
        <w:t>are constructed</w:t>
      </w:r>
      <w:r w:rsidRPr="00B55DD7">
        <w:rPr>
          <w:rFonts w:eastAsia="Times New Roman"/>
          <w:color w:val="000000"/>
          <w:kern w:val="28"/>
          <w:sz w:val="20"/>
          <w:szCs w:val="20"/>
          <w14:cntxtAlts w14:val="1"/>
        </w:rPr>
        <w:t xml:space="preserve"> to avoid release of hazardous wastes into the environment. </w:t>
      </w:r>
    </w:p>
    <w:p w:rsidR="00874678" w:rsidP="007A5032">
      <w:pPr>
        <w:widowControl w:val="0"/>
        <w:jc w:val="both"/>
        <w:rPr>
          <w:rFonts w:eastAsia="Times New Roman"/>
          <w:color w:val="000000"/>
          <w:kern w:val="28"/>
          <w:sz w:val="20"/>
          <w:szCs w:val="20"/>
          <w14:cntxtAlts w14:val="1"/>
        </w:rPr>
      </w:pPr>
    </w:p>
    <w:p w:rsidR="001F607F" w:rsidP="00874678">
      <w:pPr>
        <w:widowControl w:val="0"/>
        <w:jc w:val="both"/>
        <w:rPr>
          <w:rFonts w:eastAsia="Times New Roman"/>
          <w:color w:val="000000"/>
          <w:kern w:val="28"/>
          <w:sz w:val="20"/>
          <w:szCs w:val="20"/>
          <w14:ligatures w14:val="standard"/>
          <w14:cntxtAlts w14:val="1"/>
        </w:rPr>
        <w:sectPr>
          <w:pgSz w:w="12240" w:h="15840"/>
          <w:pgMar w:top="1440" w:right="1440" w:bottom="1440" w:left="1440" w:header="720" w:footer="720" w:gutter="0"/>
          <w:cols w:space="720"/>
          <w:docGrid w:linePitch="360"/>
        </w:sectPr>
      </w:pPr>
      <w:r w:rsidRPr="00B55DD7">
        <w:rPr>
          <w:rFonts w:eastAsia="Times New Roman"/>
          <w:color w:val="000000"/>
          <w:kern w:val="28"/>
          <w:sz w:val="20"/>
          <w:szCs w:val="20"/>
          <w14:cntxtAlts w14:val="1"/>
        </w:rPr>
        <w:t xml:space="preserve">The </w:t>
      </w:r>
      <w:r w:rsidR="007A5032">
        <w:rPr>
          <w:rFonts w:eastAsia="Times New Roman"/>
          <w:color w:val="000000"/>
          <w:kern w:val="28"/>
          <w:sz w:val="20"/>
          <w:szCs w:val="20"/>
          <w14:cntxtAlts w14:val="1"/>
        </w:rPr>
        <w:t xml:space="preserve">company </w:t>
      </w:r>
      <w:r w:rsidR="007A5032">
        <w:rPr>
          <w:rFonts w:eastAsia="Times New Roman"/>
          <w:color w:val="000000"/>
          <w:kern w:val="28"/>
          <w:sz w:val="20"/>
          <w:szCs w:val="20"/>
          <w14:cntxtAlts w14:val="1"/>
        </w:rPr>
        <w:t>was told</w:t>
      </w:r>
      <w:r w:rsidR="007A5032">
        <w:rPr>
          <w:rFonts w:eastAsia="Times New Roman"/>
          <w:color w:val="000000"/>
          <w:kern w:val="28"/>
          <w:sz w:val="20"/>
          <w:szCs w:val="20"/>
          <w14:cntxtAlts w14:val="1"/>
        </w:rPr>
        <w:t xml:space="preserve"> it</w:t>
      </w:r>
      <w:r w:rsidRPr="00B55DD7">
        <w:rPr>
          <w:rFonts w:eastAsia="Times New Roman"/>
          <w:color w:val="000000"/>
          <w:kern w:val="28"/>
          <w:sz w:val="20"/>
          <w:szCs w:val="20"/>
          <w14:cntxtAlts w14:val="1"/>
        </w:rPr>
        <w:t xml:space="preserve"> must take precautions to mitigate release, at the very least until</w:t>
      </w:r>
      <w:r w:rsidR="00874678">
        <w:rPr>
          <w:rFonts w:eastAsia="Times New Roman"/>
          <w:color w:val="000000"/>
          <w:kern w:val="28"/>
          <w:sz w:val="20"/>
          <w:szCs w:val="20"/>
          <w14:cntxtAlts w14:val="1"/>
        </w:rPr>
        <w:t xml:space="preserve"> the waste reaches the landfill and the citation was upheld.</w:t>
      </w:r>
      <w:r w:rsidRPr="00B55DD7">
        <w:rPr>
          <w:rFonts w:eastAsia="Times New Roman"/>
          <w:color w:val="000000"/>
          <w:kern w:val="28"/>
          <w:sz w:val="20"/>
          <w:szCs w:val="20"/>
          <w14:cntxtAlts w14:val="1"/>
        </w:rPr>
        <w:t xml:space="preserve"> </w:t>
      </w:r>
    </w:p>
    <w:p w:rsidR="005E0310" w:rsidRPr="00980F7B" w:rsidP="00C65C65" w14:paraId="2F2C8F87" w14:textId="1266E8E9">
      <w:pPr>
        <w:spacing w:after="0" w:line="240" w:lineRule="auto"/>
        <w:jc w:val="both"/>
        <w:rPr>
          <w:rFonts w:ascii="Roboto" w:hAnsi="Roboto"/>
          <w:szCs w:val="24"/>
        </w:rPr>
      </w:pPr>
      <w:r w:rsidRPr="00980F7B">
        <w:rPr>
          <w:rFonts w:ascii="Roboto" w:hAnsi="Roboto" w:eastAsiaTheme="minorHAnsi" w:cstheme="minorBidi"/>
          <w:szCs w:val="24"/>
        </w:rPr>
        <w:t xml:space="preserve">Asbestos is contained in thousands of products, from building materials and adhesives, fireproofing materials to consumer products.  The use of asbestos has dramatically declined since the 1980s, and </w:t>
      </w:r>
      <w:r w:rsidRPr="00980F7B" w:rsidR="00910B18">
        <w:rPr>
          <w:rFonts w:ascii="Roboto" w:hAnsi="Roboto" w:eastAsiaTheme="minorHAnsi" w:cstheme="minorBidi"/>
          <w:szCs w:val="24"/>
        </w:rPr>
        <w:t xml:space="preserve">more than </w:t>
      </w:r>
      <w:r w:rsidRPr="00980F7B">
        <w:rPr>
          <w:rFonts w:ascii="Roboto" w:hAnsi="Roboto" w:eastAsiaTheme="minorHAnsi" w:cstheme="minorBidi"/>
          <w:szCs w:val="24"/>
        </w:rPr>
        <w:t xml:space="preserve">50 countries have banned its use.  </w:t>
      </w:r>
      <w:r w:rsidRPr="00980F7B" w:rsidR="00910B18">
        <w:rPr>
          <w:rFonts w:ascii="Roboto" w:hAnsi="Roboto" w:eastAsiaTheme="minorHAnsi" w:cstheme="minorBidi"/>
          <w:szCs w:val="24"/>
        </w:rPr>
        <w:t>However, one type of asbestos is still being used to make certain products in the U.S.</w:t>
      </w:r>
      <w:r w:rsidR="00C027FF">
        <w:rPr>
          <w:rFonts w:ascii="Roboto" w:hAnsi="Roboto" w:eastAsiaTheme="minorHAnsi" w:cstheme="minorBidi"/>
          <w:szCs w:val="24"/>
        </w:rPr>
        <w:t>,</w:t>
      </w:r>
      <w:r w:rsidRPr="00980F7B" w:rsidR="00910B18">
        <w:rPr>
          <w:rFonts w:ascii="Roboto" w:hAnsi="Roboto" w:eastAsiaTheme="minorHAnsi" w:cstheme="minorBidi"/>
          <w:szCs w:val="24"/>
        </w:rPr>
        <w:t xml:space="preserve"> and EPA is working to ban it.  It’s called </w:t>
      </w:r>
      <w:r w:rsidRPr="00980F7B" w:rsidR="00B32C72">
        <w:rPr>
          <w:rFonts w:ascii="Roboto" w:hAnsi="Roboto" w:eastAsiaTheme="minorHAnsi" w:cstheme="minorBidi"/>
          <w:szCs w:val="24"/>
        </w:rPr>
        <w:t>chrysotile</w:t>
      </w:r>
      <w:r w:rsidRPr="00980F7B" w:rsidR="00910B18">
        <w:rPr>
          <w:rFonts w:ascii="Roboto" w:hAnsi="Roboto" w:eastAsiaTheme="minorHAnsi" w:cstheme="minorBidi"/>
          <w:szCs w:val="24"/>
        </w:rPr>
        <w:t>, or white asbestos.</w:t>
      </w:r>
    </w:p>
    <w:p w:rsidR="00910B18" w:rsidRPr="00980F7B" w:rsidP="00C65C65" w14:paraId="76D44B6F" w14:textId="495ED636">
      <w:pPr>
        <w:spacing w:after="0" w:line="240" w:lineRule="auto"/>
        <w:jc w:val="both"/>
        <w:rPr>
          <w:rFonts w:ascii="Roboto" w:hAnsi="Roboto"/>
          <w:szCs w:val="24"/>
        </w:rPr>
      </w:pPr>
    </w:p>
    <w:p w:rsidR="00980F7B" w:rsidRPr="00980F7B" w:rsidP="00C65C65" w14:paraId="4B8FA1B9" w14:textId="0CD4FB39">
      <w:pPr>
        <w:spacing w:after="0" w:line="240" w:lineRule="auto"/>
        <w:jc w:val="both"/>
        <w:rPr>
          <w:rFonts w:ascii="Roboto" w:hAnsi="Roboto"/>
          <w:szCs w:val="24"/>
        </w:rPr>
      </w:pPr>
      <w:r w:rsidRPr="00980F7B">
        <w:rPr>
          <w:rFonts w:ascii="Roboto" w:hAnsi="Roboto" w:eastAsiaTheme="minorHAnsi" w:cstheme="minorBidi"/>
          <w:szCs w:val="24"/>
        </w:rPr>
        <w:t>Chrysotile</w:t>
      </w:r>
      <w:r w:rsidRPr="00980F7B" w:rsidR="00910B18">
        <w:rPr>
          <w:rFonts w:ascii="Roboto" w:hAnsi="Roboto" w:eastAsiaTheme="minorHAnsi" w:cstheme="minorBidi"/>
          <w:szCs w:val="24"/>
        </w:rPr>
        <w:t xml:space="preserve"> is the most common type of asbestos.  Its soft, flexible fibers form a serpentine material that’s strong, heat resistant to 3000 degrees and non-conductive.  </w:t>
      </w:r>
      <w:r w:rsidR="00C65C65">
        <w:rPr>
          <w:rFonts w:ascii="Roboto" w:hAnsi="Roboto" w:eastAsiaTheme="minorHAnsi" w:cstheme="minorBidi"/>
          <w:szCs w:val="24"/>
        </w:rPr>
        <w:t>Some c</w:t>
      </w:r>
      <w:r w:rsidR="002C35E5">
        <w:rPr>
          <w:rFonts w:ascii="Roboto" w:hAnsi="Roboto" w:eastAsiaTheme="minorHAnsi" w:cstheme="minorBidi"/>
          <w:szCs w:val="24"/>
        </w:rPr>
        <w:t xml:space="preserve">hlor-alkali </w:t>
      </w:r>
      <w:r w:rsidRPr="00980F7B">
        <w:rPr>
          <w:rFonts w:ascii="Roboto" w:hAnsi="Roboto" w:eastAsiaTheme="minorHAnsi" w:cstheme="minorBidi"/>
          <w:szCs w:val="24"/>
        </w:rPr>
        <w:t>manufacturing plants that make c</w:t>
      </w:r>
      <w:r w:rsidRPr="00980F7B" w:rsidR="003D6BB4">
        <w:rPr>
          <w:rFonts w:ascii="Roboto" w:hAnsi="Roboto" w:eastAsiaTheme="minorHAnsi" w:cstheme="minorBidi"/>
          <w:szCs w:val="24"/>
        </w:rPr>
        <w:t>hlorine</w:t>
      </w:r>
      <w:r w:rsidRPr="00980F7B">
        <w:rPr>
          <w:rFonts w:ascii="Roboto" w:hAnsi="Roboto" w:eastAsiaTheme="minorHAnsi" w:cstheme="minorBidi"/>
          <w:szCs w:val="24"/>
        </w:rPr>
        <w:t xml:space="preserve"> and sodium hydroxide and </w:t>
      </w:r>
      <w:r w:rsidR="00C65C65">
        <w:rPr>
          <w:rFonts w:ascii="Roboto" w:hAnsi="Roboto" w:eastAsiaTheme="minorHAnsi" w:cstheme="minorBidi"/>
          <w:szCs w:val="24"/>
        </w:rPr>
        <w:t xml:space="preserve">some </w:t>
      </w:r>
      <w:r w:rsidRPr="00980F7B" w:rsidR="003D6BB4">
        <w:rPr>
          <w:rFonts w:ascii="Roboto" w:hAnsi="Roboto" w:eastAsiaTheme="minorHAnsi" w:cstheme="minorBidi"/>
          <w:szCs w:val="24"/>
        </w:rPr>
        <w:t xml:space="preserve">vehicle brake and sheet gasket manufacturers still </w:t>
      </w:r>
      <w:r w:rsidR="00C027FF">
        <w:rPr>
          <w:rFonts w:ascii="Roboto" w:hAnsi="Roboto" w:eastAsiaTheme="minorHAnsi" w:cstheme="minorBidi"/>
          <w:szCs w:val="24"/>
        </w:rPr>
        <w:t xml:space="preserve">import and </w:t>
      </w:r>
      <w:r w:rsidRPr="00980F7B" w:rsidR="003D6BB4">
        <w:rPr>
          <w:rFonts w:ascii="Roboto" w:hAnsi="Roboto" w:eastAsiaTheme="minorHAnsi" w:cstheme="minorBidi"/>
          <w:szCs w:val="24"/>
        </w:rPr>
        <w:t xml:space="preserve">use </w:t>
      </w:r>
      <w:r>
        <w:rPr>
          <w:rFonts w:ascii="Roboto" w:hAnsi="Roboto" w:eastAsiaTheme="minorHAnsi" w:cstheme="minorBidi"/>
          <w:szCs w:val="24"/>
        </w:rPr>
        <w:t>chrysotile</w:t>
      </w:r>
      <w:r w:rsidR="00C65C65">
        <w:rPr>
          <w:rFonts w:ascii="Roboto" w:hAnsi="Roboto" w:eastAsiaTheme="minorHAnsi" w:cstheme="minorBidi"/>
          <w:szCs w:val="24"/>
        </w:rPr>
        <w:t xml:space="preserve"> </w:t>
      </w:r>
      <w:r w:rsidRPr="00980F7B" w:rsidR="003D6BB4">
        <w:rPr>
          <w:rFonts w:ascii="Roboto" w:hAnsi="Roboto" w:eastAsiaTheme="minorHAnsi" w:cstheme="minorBidi"/>
          <w:szCs w:val="24"/>
        </w:rPr>
        <w:t xml:space="preserve">asbestos in their products. </w:t>
      </w:r>
      <w:r w:rsidRPr="00980F7B">
        <w:rPr>
          <w:rFonts w:ascii="Roboto" w:hAnsi="Roboto" w:eastAsiaTheme="minorHAnsi" w:cstheme="minorBidi"/>
          <w:szCs w:val="24"/>
        </w:rPr>
        <w:t xml:space="preserve"> </w:t>
      </w:r>
    </w:p>
    <w:p w:rsidR="00980F7B" w:rsidRPr="00980F7B" w:rsidP="00C65C65" w14:paraId="7D5FB596" w14:textId="77777777">
      <w:pPr>
        <w:spacing w:after="0" w:line="240" w:lineRule="auto"/>
        <w:jc w:val="both"/>
        <w:rPr>
          <w:rFonts w:ascii="Roboto" w:hAnsi="Roboto"/>
          <w:szCs w:val="24"/>
        </w:rPr>
      </w:pPr>
    </w:p>
    <w:p w:rsidR="00980F7B" w:rsidRPr="00C65C65" w:rsidP="00C65C65" w14:paraId="5D1E224E" w14:textId="37918F8E">
      <w:pPr>
        <w:spacing w:after="0" w:line="240" w:lineRule="auto"/>
        <w:jc w:val="both"/>
        <w:rPr>
          <w:rFonts w:ascii="Roboto" w:hAnsi="Roboto"/>
          <w:b/>
          <w:bCs/>
          <w:color w:val="C00000"/>
          <w:szCs w:val="24"/>
        </w:rPr>
      </w:pPr>
      <w:r w:rsidRPr="00C65C65">
        <w:rPr>
          <w:rFonts w:ascii="Roboto" w:hAnsi="Roboto" w:eastAsiaTheme="minorHAnsi" w:cstheme="minorBidi"/>
          <w:b/>
          <w:bCs/>
          <w:color w:val="C00000"/>
          <w:szCs w:val="24"/>
        </w:rPr>
        <w:t xml:space="preserve">The EPA Ban on </w:t>
      </w:r>
      <w:r w:rsidRPr="00C65C65" w:rsidR="000B4FFB">
        <w:rPr>
          <w:rFonts w:ascii="Roboto" w:hAnsi="Roboto" w:eastAsiaTheme="minorHAnsi" w:cstheme="minorBidi"/>
          <w:b/>
          <w:bCs/>
          <w:color w:val="C00000"/>
          <w:szCs w:val="24"/>
        </w:rPr>
        <w:t>Chrysotile</w:t>
      </w:r>
    </w:p>
    <w:p w:rsidR="00980F7B" w:rsidRPr="00980F7B" w:rsidP="00C65C65" w14:paraId="54F3D936" w14:textId="77777777">
      <w:pPr>
        <w:spacing w:after="0" w:line="240" w:lineRule="auto"/>
        <w:jc w:val="both"/>
        <w:rPr>
          <w:rFonts w:ascii="Roboto" w:hAnsi="Roboto"/>
          <w:szCs w:val="24"/>
        </w:rPr>
      </w:pPr>
    </w:p>
    <w:p w:rsidR="005E0310" w:rsidRPr="00980F7B" w:rsidP="00C65C65" w14:paraId="7E86A89C" w14:textId="5327F651">
      <w:pPr>
        <w:spacing w:after="0" w:line="240" w:lineRule="auto"/>
        <w:jc w:val="both"/>
        <w:rPr>
          <w:rFonts w:ascii="Roboto" w:hAnsi="Roboto"/>
          <w:szCs w:val="24"/>
        </w:rPr>
      </w:pPr>
      <w:r w:rsidRPr="00980F7B">
        <w:rPr>
          <w:rFonts w:ascii="Roboto" w:hAnsi="Roboto" w:eastAsiaTheme="minorHAnsi" w:cstheme="minorBidi"/>
          <w:szCs w:val="24"/>
        </w:rPr>
        <w:t xml:space="preserve">EPA has issued a proposed rule to ban </w:t>
      </w:r>
      <w:r w:rsidRPr="00980F7B" w:rsidR="00B32C72">
        <w:rPr>
          <w:rFonts w:ascii="Roboto" w:hAnsi="Roboto" w:eastAsiaTheme="minorHAnsi" w:cstheme="minorBidi"/>
          <w:szCs w:val="24"/>
        </w:rPr>
        <w:t>chrysotile</w:t>
      </w:r>
      <w:r w:rsidRPr="00980F7B">
        <w:rPr>
          <w:rFonts w:ascii="Roboto" w:hAnsi="Roboto" w:eastAsiaTheme="minorHAnsi" w:cstheme="minorBidi"/>
          <w:szCs w:val="24"/>
        </w:rPr>
        <w:t xml:space="preserve"> asbestos in the following products:</w:t>
      </w:r>
    </w:p>
    <w:p w:rsidR="00980F7B" w:rsidRPr="00980F7B" w:rsidP="00C65C65" w14:paraId="3A86BED6" w14:textId="5E53ED29">
      <w:pPr>
        <w:spacing w:after="0" w:line="240" w:lineRule="auto"/>
        <w:jc w:val="both"/>
        <w:rPr>
          <w:rFonts w:ascii="Roboto" w:hAnsi="Roboto"/>
          <w:szCs w:val="24"/>
        </w:rPr>
      </w:pPr>
    </w:p>
    <w:p w:rsidR="00980F7B" w:rsidRPr="00980F7B" w:rsidP="00C65C65" w14:paraId="11D8DAA5" w14:textId="77777777">
      <w:pPr>
        <w:numPr>
          <w:ilvl w:val="0"/>
          <w:numId w:val="15"/>
        </w:numPr>
        <w:shd w:val="clear" w:color="auto" w:fill="FFFFFF"/>
        <w:tabs>
          <w:tab w:val="num" w:pos="720"/>
        </w:tabs>
        <w:spacing w:before="0" w:beforeAutospacing="0" w:afterAutospacing="0" w:line="240" w:lineRule="auto"/>
        <w:ind w:left="720" w:hanging="360"/>
        <w:jc w:val="both"/>
        <w:rPr>
          <w:rFonts w:ascii="Roboto" w:eastAsia="Times New Roman" w:hAnsi="Roboto"/>
          <w:color w:val="000000"/>
          <w:szCs w:val="24"/>
        </w:rPr>
      </w:pPr>
      <w:r w:rsidRPr="00980F7B">
        <w:rPr>
          <w:rFonts w:ascii="Roboto" w:eastAsia="Times New Roman" w:hAnsi="Roboto"/>
          <w:color w:val="000000"/>
          <w:szCs w:val="24"/>
        </w:rPr>
        <w:t>Chrysotile asbestos used in bulk or in asbestos diaphragms in the chlor-alkali industry beginning two years after the effective date of the final rule;</w:t>
      </w:r>
    </w:p>
    <w:p w:rsidR="00980F7B" w:rsidRPr="00980F7B" w:rsidP="00C65C65" w14:paraId="4748AEED" w14:textId="77777777">
      <w:pPr>
        <w:numPr>
          <w:ilvl w:val="0"/>
          <w:numId w:val="15"/>
        </w:numPr>
        <w:shd w:val="clear" w:color="auto" w:fill="FFFFFF"/>
        <w:tabs>
          <w:tab w:val="num" w:pos="720"/>
        </w:tabs>
        <w:spacing w:before="0" w:beforeAutospacing="0" w:afterAutospacing="0" w:line="240" w:lineRule="auto"/>
        <w:ind w:left="720" w:hanging="360"/>
        <w:jc w:val="both"/>
        <w:rPr>
          <w:rFonts w:ascii="Roboto" w:eastAsia="Times New Roman" w:hAnsi="Roboto"/>
          <w:color w:val="000000"/>
          <w:szCs w:val="24"/>
        </w:rPr>
      </w:pPr>
      <w:r w:rsidRPr="00980F7B">
        <w:rPr>
          <w:rFonts w:ascii="Roboto" w:eastAsia="Times New Roman" w:hAnsi="Roboto"/>
          <w:color w:val="000000"/>
          <w:szCs w:val="24"/>
        </w:rPr>
        <w:t>Chrysotile asbestos-containing sheet gaskets in chemical production beginning two years after the effective date of the final rule;</w:t>
      </w:r>
    </w:p>
    <w:p w:rsidR="00980F7B" w:rsidRPr="00980F7B" w:rsidP="00C65C65" w14:paraId="4A6BA2C6" w14:textId="77777777">
      <w:pPr>
        <w:numPr>
          <w:ilvl w:val="0"/>
          <w:numId w:val="15"/>
        </w:numPr>
        <w:shd w:val="clear" w:color="auto" w:fill="FFFFFF"/>
        <w:tabs>
          <w:tab w:val="num" w:pos="720"/>
        </w:tabs>
        <w:spacing w:before="0" w:beforeAutospacing="0" w:afterAutospacing="0" w:line="240" w:lineRule="auto"/>
        <w:ind w:left="720" w:hanging="360"/>
        <w:jc w:val="both"/>
        <w:rPr>
          <w:rFonts w:ascii="Roboto" w:eastAsia="Times New Roman" w:hAnsi="Roboto"/>
          <w:color w:val="000000"/>
          <w:szCs w:val="24"/>
        </w:rPr>
      </w:pPr>
      <w:r w:rsidRPr="00980F7B">
        <w:rPr>
          <w:rFonts w:ascii="Roboto" w:eastAsia="Times New Roman" w:hAnsi="Roboto"/>
          <w:color w:val="000000"/>
          <w:szCs w:val="24"/>
        </w:rPr>
        <w:t>Chrysotile asbestos-containing brake blocks used in the oil industry;</w:t>
      </w:r>
    </w:p>
    <w:p w:rsidR="00980F7B" w:rsidRPr="00980F7B" w:rsidP="00C65C65" w14:paraId="1E505641" w14:textId="77777777">
      <w:pPr>
        <w:numPr>
          <w:ilvl w:val="0"/>
          <w:numId w:val="15"/>
        </w:numPr>
        <w:shd w:val="clear" w:color="auto" w:fill="FFFFFF"/>
        <w:tabs>
          <w:tab w:val="num" w:pos="720"/>
        </w:tabs>
        <w:spacing w:before="0" w:beforeAutospacing="0" w:afterAutospacing="0" w:line="240" w:lineRule="auto"/>
        <w:ind w:left="720" w:hanging="360"/>
        <w:jc w:val="both"/>
        <w:rPr>
          <w:rFonts w:ascii="Roboto" w:eastAsia="Times New Roman" w:hAnsi="Roboto"/>
          <w:color w:val="000000"/>
          <w:szCs w:val="24"/>
        </w:rPr>
      </w:pPr>
      <w:r w:rsidRPr="00980F7B">
        <w:rPr>
          <w:rFonts w:ascii="Roboto" w:eastAsia="Times New Roman" w:hAnsi="Roboto"/>
          <w:color w:val="000000"/>
          <w:szCs w:val="24"/>
        </w:rPr>
        <w:t>Chrysotile asbestos-containing aftermarket automotive brakes/linings and other friction products, including for consumer use; and</w:t>
      </w:r>
    </w:p>
    <w:p w:rsidR="00980F7B" w:rsidP="00C65C65" w14:paraId="0B09CAAB" w14:textId="44177FC3">
      <w:pPr>
        <w:numPr>
          <w:ilvl w:val="0"/>
          <w:numId w:val="15"/>
        </w:numPr>
        <w:shd w:val="clear" w:color="auto" w:fill="FFFFFF"/>
        <w:tabs>
          <w:tab w:val="num" w:pos="720"/>
        </w:tabs>
        <w:spacing w:before="0" w:beforeAutospacing="0" w:afterAutospacing="0" w:line="240" w:lineRule="auto"/>
        <w:ind w:left="720" w:hanging="360"/>
        <w:jc w:val="both"/>
        <w:rPr>
          <w:rFonts w:ascii="Roboto" w:eastAsia="Times New Roman" w:hAnsi="Roboto"/>
          <w:color w:val="000000"/>
          <w:szCs w:val="24"/>
        </w:rPr>
      </w:pPr>
      <w:r w:rsidRPr="00980F7B">
        <w:rPr>
          <w:rFonts w:ascii="Roboto" w:eastAsia="Times New Roman" w:hAnsi="Roboto"/>
          <w:color w:val="000000"/>
          <w:szCs w:val="24"/>
        </w:rPr>
        <w:t>Chrysotile asbestos-containing gaskets, including for consumer use.</w:t>
      </w:r>
    </w:p>
    <w:p w:rsidR="00980F7B" w:rsidP="00C65C65" w14:paraId="548D3B99" w14:textId="49343BAA">
      <w:pPr>
        <w:shd w:val="clear" w:color="auto" w:fill="FFFFFF"/>
        <w:spacing w:before="0" w:beforeAutospacing="0" w:afterAutospacing="0" w:line="240" w:lineRule="auto"/>
        <w:jc w:val="both"/>
        <w:rPr>
          <w:rFonts w:ascii="Roboto" w:eastAsia="Times New Roman" w:hAnsi="Roboto"/>
          <w:color w:val="000000"/>
          <w:szCs w:val="24"/>
        </w:rPr>
      </w:pPr>
    </w:p>
    <w:p w:rsidR="00980F7B" w:rsidP="00C65C65" w14:paraId="73E1D5DA" w14:textId="28D96726">
      <w:pPr>
        <w:shd w:val="clear" w:color="auto" w:fill="FFFFFF"/>
        <w:spacing w:before="0" w:beforeAutospacing="0" w:afterAutospacing="0" w:line="240" w:lineRule="auto"/>
        <w:jc w:val="both"/>
        <w:rPr>
          <w:rFonts w:ascii="Roboto" w:eastAsia="Times New Roman" w:hAnsi="Roboto"/>
          <w:color w:val="000000"/>
          <w:szCs w:val="24"/>
        </w:rPr>
      </w:pPr>
      <w:r>
        <w:rPr>
          <w:rFonts w:ascii="Roboto" w:eastAsia="Times New Roman" w:hAnsi="Roboto"/>
          <w:color w:val="000000"/>
          <w:szCs w:val="24"/>
        </w:rPr>
        <w:t xml:space="preserve">Asbestos diaphragms are used </w:t>
      </w:r>
      <w:r w:rsidR="00C027FF">
        <w:rPr>
          <w:rFonts w:ascii="Roboto" w:eastAsia="Times New Roman" w:hAnsi="Roboto"/>
          <w:color w:val="000000"/>
          <w:szCs w:val="24"/>
        </w:rPr>
        <w:t>by chlor-alkali plants for the</w:t>
      </w:r>
      <w:r>
        <w:rPr>
          <w:rFonts w:ascii="Roboto" w:eastAsia="Times New Roman" w:hAnsi="Roboto"/>
          <w:color w:val="000000"/>
          <w:szCs w:val="24"/>
        </w:rPr>
        <w:t xml:space="preserve"> </w:t>
      </w:r>
      <w:r w:rsidR="002C35E5">
        <w:rPr>
          <w:rFonts w:ascii="Roboto" w:eastAsia="Times New Roman" w:hAnsi="Roboto"/>
          <w:color w:val="000000"/>
          <w:szCs w:val="24"/>
        </w:rPr>
        <w:t xml:space="preserve">water treatment industry, but that use has been declining.  EPA estimates only 9 chlor-alkali plants </w:t>
      </w:r>
      <w:r w:rsidR="00C027FF">
        <w:rPr>
          <w:rFonts w:ascii="Roboto" w:eastAsia="Times New Roman" w:hAnsi="Roboto"/>
          <w:color w:val="000000"/>
          <w:szCs w:val="24"/>
        </w:rPr>
        <w:t xml:space="preserve">in the U.S. still </w:t>
      </w:r>
      <w:r w:rsidR="002C35E5">
        <w:rPr>
          <w:rFonts w:ascii="Roboto" w:eastAsia="Times New Roman" w:hAnsi="Roboto"/>
          <w:color w:val="000000"/>
          <w:szCs w:val="24"/>
        </w:rPr>
        <w:t>use asbestos diaphragms as there are other alternatives</w:t>
      </w:r>
      <w:r w:rsidR="00C027FF">
        <w:rPr>
          <w:rFonts w:ascii="Roboto" w:eastAsia="Times New Roman" w:hAnsi="Roboto"/>
          <w:color w:val="000000"/>
          <w:szCs w:val="24"/>
        </w:rPr>
        <w:t>, accounting for only 33% of all chlor-alkali plants</w:t>
      </w:r>
      <w:r w:rsidR="002C35E5">
        <w:rPr>
          <w:rFonts w:ascii="Roboto" w:eastAsia="Times New Roman" w:hAnsi="Roboto"/>
          <w:color w:val="000000"/>
          <w:szCs w:val="24"/>
        </w:rPr>
        <w:t>.</w:t>
      </w:r>
      <w:r w:rsidR="00C027FF">
        <w:rPr>
          <w:rFonts w:ascii="Roboto" w:eastAsia="Times New Roman" w:hAnsi="Roboto"/>
          <w:color w:val="000000"/>
          <w:szCs w:val="24"/>
        </w:rPr>
        <w:t xml:space="preserve">  EPA was not able to quantify the scope of asbestos use in the brake and gasket industries.</w:t>
      </w:r>
    </w:p>
    <w:p w:rsidR="002C35E5" w:rsidP="00C65C65" w14:paraId="3B5E0AE0" w14:textId="21D41948">
      <w:pPr>
        <w:shd w:val="clear" w:color="auto" w:fill="FFFFFF"/>
        <w:spacing w:before="0" w:beforeAutospacing="0" w:afterAutospacing="0" w:line="240" w:lineRule="auto"/>
        <w:jc w:val="both"/>
        <w:rPr>
          <w:rFonts w:ascii="Roboto" w:eastAsia="Times New Roman" w:hAnsi="Roboto"/>
          <w:color w:val="000000"/>
          <w:szCs w:val="24"/>
        </w:rPr>
      </w:pPr>
    </w:p>
    <w:p w:rsidR="002C35E5" w:rsidP="00C65C65" w14:paraId="60DA93D4" w14:textId="55092EA7">
      <w:pPr>
        <w:shd w:val="clear" w:color="auto" w:fill="FFFFFF"/>
        <w:spacing w:before="0" w:beforeAutospacing="0" w:afterAutospacing="0" w:line="240" w:lineRule="auto"/>
        <w:jc w:val="both"/>
        <w:rPr>
          <w:rFonts w:ascii="Roboto" w:eastAsia="Times New Roman" w:hAnsi="Roboto"/>
          <w:color w:val="000000"/>
          <w:szCs w:val="24"/>
        </w:rPr>
      </w:pPr>
      <w:r>
        <w:rPr>
          <w:rFonts w:ascii="Roboto" w:eastAsia="Times New Roman" w:hAnsi="Roboto"/>
          <w:color w:val="000000"/>
          <w:szCs w:val="24"/>
        </w:rPr>
        <w:t>EPA’s rule would also include targeted disposal and recordkeeping requirements that would take effect 180 days after the effective date.</w:t>
      </w:r>
    </w:p>
    <w:p w:rsidR="007F0EF7" w:rsidP="00C65C65" w14:paraId="5C4FA14C" w14:textId="75EBB846">
      <w:pPr>
        <w:shd w:val="clear" w:color="auto" w:fill="FFFFFF"/>
        <w:spacing w:before="0" w:beforeAutospacing="0" w:afterAutospacing="0" w:line="240" w:lineRule="auto"/>
        <w:jc w:val="both"/>
        <w:rPr>
          <w:rFonts w:ascii="Roboto" w:eastAsia="Times New Roman" w:hAnsi="Roboto"/>
          <w:color w:val="000000"/>
          <w:szCs w:val="24"/>
        </w:rPr>
      </w:pPr>
    </w:p>
    <w:p w:rsidR="007F0EF7" w:rsidRPr="00C65C65" w:rsidP="00C65C65" w14:paraId="6F094332" w14:textId="23FC2AF6">
      <w:pPr>
        <w:shd w:val="clear" w:color="auto" w:fill="FFFFFF"/>
        <w:spacing w:before="0" w:beforeAutospacing="0" w:afterAutospacing="0" w:line="240" w:lineRule="auto"/>
        <w:jc w:val="both"/>
        <w:rPr>
          <w:rFonts w:ascii="Roboto" w:eastAsia="Times New Roman" w:hAnsi="Roboto"/>
          <w:b/>
          <w:bCs/>
          <w:color w:val="C00000"/>
          <w:szCs w:val="24"/>
        </w:rPr>
      </w:pPr>
      <w:r w:rsidRPr="00C65C65">
        <w:rPr>
          <w:rFonts w:ascii="Roboto" w:eastAsia="Times New Roman" w:hAnsi="Roboto"/>
          <w:b/>
          <w:bCs/>
          <w:color w:val="C00000"/>
          <w:szCs w:val="24"/>
        </w:rPr>
        <w:t>Other</w:t>
      </w:r>
      <w:r w:rsidR="00A72124">
        <w:rPr>
          <w:rFonts w:ascii="Roboto" w:eastAsia="Times New Roman" w:hAnsi="Roboto"/>
          <w:b/>
          <w:bCs/>
          <w:color w:val="C00000"/>
          <w:szCs w:val="24"/>
        </w:rPr>
        <w:t xml:space="preserve"> Upcoming</w:t>
      </w:r>
      <w:r w:rsidRPr="00C65C65">
        <w:rPr>
          <w:rFonts w:ascii="Roboto" w:eastAsia="Times New Roman" w:hAnsi="Roboto"/>
          <w:b/>
          <w:bCs/>
          <w:color w:val="C00000"/>
          <w:szCs w:val="24"/>
        </w:rPr>
        <w:t xml:space="preserve"> Asbestos Studies by EPA</w:t>
      </w:r>
    </w:p>
    <w:p w:rsidR="007F0EF7" w:rsidP="00C65C65" w14:paraId="5312212F" w14:textId="798FFA56">
      <w:pPr>
        <w:shd w:val="clear" w:color="auto" w:fill="FFFFFF"/>
        <w:spacing w:before="0" w:beforeAutospacing="0" w:afterAutospacing="0" w:line="240" w:lineRule="auto"/>
        <w:jc w:val="both"/>
        <w:rPr>
          <w:rFonts w:ascii="Roboto" w:eastAsia="Times New Roman" w:hAnsi="Roboto"/>
          <w:color w:val="000000"/>
          <w:szCs w:val="24"/>
        </w:rPr>
      </w:pPr>
    </w:p>
    <w:p w:rsidR="00980F7B" w:rsidP="00C65C65" w14:paraId="54BE1A6E" w14:textId="533ECAF5">
      <w:pPr>
        <w:shd w:val="clear" w:color="auto" w:fill="FFFFFF"/>
        <w:spacing w:before="0" w:beforeAutospacing="0" w:afterAutospacing="0" w:line="240" w:lineRule="auto"/>
        <w:jc w:val="both"/>
        <w:rPr>
          <w:rFonts w:ascii="Roboto" w:eastAsia="Times New Roman" w:hAnsi="Roboto"/>
          <w:color w:val="000000"/>
          <w:szCs w:val="24"/>
        </w:rPr>
      </w:pPr>
      <w:r>
        <w:rPr>
          <w:rFonts w:ascii="Roboto" w:eastAsia="Times New Roman" w:hAnsi="Roboto"/>
          <w:color w:val="000000"/>
          <w:szCs w:val="24"/>
        </w:rPr>
        <w:t xml:space="preserve">As part of the Toxic Substances Control Act (TSCA), asbestos was one of 10 chemical substances on a list to be studied and put through a risk evaluation.  EPA decided to do the evaluation in two parts.  The first part was the risk evaluation for </w:t>
      </w:r>
      <w:r w:rsidR="00B32C72">
        <w:rPr>
          <w:rFonts w:ascii="Roboto" w:eastAsia="Times New Roman" w:hAnsi="Roboto"/>
          <w:color w:val="000000"/>
          <w:szCs w:val="24"/>
        </w:rPr>
        <w:t>chrysotile</w:t>
      </w:r>
      <w:r w:rsidR="006D22EE">
        <w:rPr>
          <w:rFonts w:ascii="Roboto" w:eastAsia="Times New Roman" w:hAnsi="Roboto"/>
          <w:color w:val="000000"/>
          <w:szCs w:val="24"/>
        </w:rPr>
        <w:t>, leading to this ruling on banning it</w:t>
      </w:r>
      <w:r>
        <w:rPr>
          <w:rFonts w:ascii="Roboto" w:eastAsia="Times New Roman" w:hAnsi="Roboto"/>
          <w:color w:val="000000"/>
          <w:szCs w:val="24"/>
        </w:rPr>
        <w:t xml:space="preserve">.  </w:t>
      </w:r>
      <w:r w:rsidR="00BB1A8B">
        <w:rPr>
          <w:rFonts w:ascii="Roboto" w:eastAsia="Times New Roman" w:hAnsi="Roboto"/>
          <w:color w:val="000000"/>
          <w:szCs w:val="24"/>
        </w:rPr>
        <w:t xml:space="preserve">In Part 2, EPA will be looking at </w:t>
      </w:r>
      <w:r w:rsidR="00BB1A8B">
        <w:rPr>
          <w:rFonts w:ascii="Roboto" w:eastAsia="Times New Roman" w:hAnsi="Roboto"/>
          <w:color w:val="000000"/>
          <w:szCs w:val="24"/>
        </w:rPr>
        <w:t>a number of</w:t>
      </w:r>
      <w:r w:rsidR="00BB1A8B">
        <w:rPr>
          <w:rFonts w:ascii="Roboto" w:eastAsia="Times New Roman" w:hAnsi="Roboto"/>
          <w:color w:val="000000"/>
          <w:szCs w:val="24"/>
        </w:rPr>
        <w:t xml:space="preserve"> </w:t>
      </w:r>
      <w:r w:rsidR="006D22EE">
        <w:rPr>
          <w:rFonts w:ascii="Roboto" w:eastAsia="Times New Roman" w:hAnsi="Roboto"/>
          <w:color w:val="000000"/>
          <w:szCs w:val="24"/>
        </w:rPr>
        <w:t xml:space="preserve">other </w:t>
      </w:r>
      <w:r w:rsidR="00BB1A8B">
        <w:rPr>
          <w:rFonts w:ascii="Roboto" w:eastAsia="Times New Roman" w:hAnsi="Roboto"/>
          <w:color w:val="000000"/>
          <w:szCs w:val="24"/>
        </w:rPr>
        <w:t>issues related to asbestos, including:</w:t>
      </w:r>
    </w:p>
    <w:p w:rsidR="00BB1A8B" w:rsidP="00C65C65" w14:paraId="28732AC9" w14:textId="653D188A">
      <w:pPr>
        <w:shd w:val="clear" w:color="auto" w:fill="FFFFFF"/>
        <w:spacing w:before="0" w:beforeAutospacing="0" w:afterAutospacing="0" w:line="240" w:lineRule="auto"/>
        <w:jc w:val="both"/>
        <w:rPr>
          <w:rFonts w:ascii="Roboto" w:eastAsia="Times New Roman" w:hAnsi="Roboto"/>
          <w:color w:val="000000"/>
          <w:szCs w:val="24"/>
        </w:rPr>
      </w:pPr>
    </w:p>
    <w:p w:rsidR="00BB1A8B" w:rsidP="00C65C65" w14:paraId="73E356D2" w14:textId="47B6E839">
      <w:pPr>
        <w:numPr>
          <w:ilvl w:val="0"/>
          <w:numId w:val="16"/>
        </w:numPr>
        <w:shd w:val="clear" w:color="auto" w:fill="FFFFFF"/>
        <w:spacing w:before="0" w:beforeAutospacing="0" w:afterAutospacing="0" w:line="240" w:lineRule="auto"/>
        <w:ind w:left="720" w:hanging="360"/>
        <w:jc w:val="both"/>
        <w:rPr>
          <w:rFonts w:ascii="Roboto" w:eastAsia="Times New Roman" w:hAnsi="Roboto"/>
          <w:color w:val="000000"/>
          <w:szCs w:val="24"/>
        </w:rPr>
      </w:pPr>
      <w:r>
        <w:rPr>
          <w:rFonts w:ascii="Roboto" w:eastAsia="Times New Roman" w:hAnsi="Roboto"/>
          <w:color w:val="000000"/>
          <w:szCs w:val="24"/>
        </w:rPr>
        <w:t>Different types of asbestos (amphibole-type asbestos such as crocidolite, amosite, tremolite)</w:t>
      </w:r>
    </w:p>
    <w:p w:rsidR="005732B1" w:rsidP="00C65C65" w14:paraId="6BAC6457" w14:textId="7B0DB26E">
      <w:pPr>
        <w:numPr>
          <w:ilvl w:val="0"/>
          <w:numId w:val="16"/>
        </w:numPr>
        <w:shd w:val="clear" w:color="auto" w:fill="FFFFFF"/>
        <w:spacing w:before="0" w:beforeAutospacing="0" w:afterAutospacing="0" w:line="240" w:lineRule="auto"/>
        <w:ind w:left="720" w:hanging="360"/>
        <w:jc w:val="both"/>
        <w:rPr>
          <w:rFonts w:ascii="Roboto" w:eastAsia="Times New Roman" w:hAnsi="Roboto"/>
          <w:color w:val="000000"/>
          <w:szCs w:val="24"/>
        </w:rPr>
      </w:pPr>
      <w:r>
        <w:rPr>
          <w:rFonts w:ascii="Roboto" w:eastAsia="Times New Roman" w:hAnsi="Roboto"/>
          <w:color w:val="000000"/>
          <w:szCs w:val="24"/>
        </w:rPr>
        <w:t>Legacy uses of asbestos in commercial, industrial and consumer products</w:t>
      </w:r>
    </w:p>
    <w:p w:rsidR="005732B1" w:rsidP="00C65C65" w14:paraId="744A4178" w14:textId="156F3F48">
      <w:pPr>
        <w:numPr>
          <w:ilvl w:val="0"/>
          <w:numId w:val="16"/>
        </w:numPr>
        <w:shd w:val="clear" w:color="auto" w:fill="FFFFFF"/>
        <w:spacing w:before="0" w:beforeAutospacing="0" w:afterAutospacing="0" w:line="240" w:lineRule="auto"/>
        <w:ind w:left="720" w:hanging="360"/>
        <w:jc w:val="both"/>
        <w:rPr>
          <w:rFonts w:ascii="Roboto" w:eastAsia="Times New Roman" w:hAnsi="Roboto"/>
          <w:color w:val="000000"/>
          <w:szCs w:val="24"/>
        </w:rPr>
      </w:pPr>
      <w:r>
        <w:rPr>
          <w:rFonts w:ascii="Roboto" w:eastAsia="Times New Roman" w:hAnsi="Roboto"/>
          <w:color w:val="000000"/>
          <w:szCs w:val="24"/>
        </w:rPr>
        <w:t>Disposal phases</w:t>
      </w:r>
    </w:p>
    <w:p w:rsidR="005732B1" w:rsidP="00C65C65" w14:paraId="67DB77EF" w14:textId="05CE4AF5">
      <w:pPr>
        <w:numPr>
          <w:ilvl w:val="0"/>
          <w:numId w:val="16"/>
        </w:numPr>
        <w:shd w:val="clear" w:color="auto" w:fill="FFFFFF"/>
        <w:spacing w:before="0" w:beforeAutospacing="0" w:afterAutospacing="0" w:line="240" w:lineRule="auto"/>
        <w:ind w:left="720" w:hanging="360"/>
        <w:jc w:val="both"/>
        <w:rPr>
          <w:rFonts w:ascii="Roboto" w:eastAsia="Times New Roman" w:hAnsi="Roboto"/>
          <w:color w:val="000000"/>
          <w:szCs w:val="24"/>
        </w:rPr>
      </w:pPr>
      <w:r>
        <w:rPr>
          <w:rFonts w:ascii="Roboto" w:eastAsia="Times New Roman" w:hAnsi="Roboto"/>
          <w:color w:val="000000"/>
          <w:szCs w:val="24"/>
        </w:rPr>
        <w:t>Occupational exposure</w:t>
      </w:r>
    </w:p>
    <w:p w:rsidR="005732B1" w:rsidP="00C65C65" w14:paraId="561E425D" w14:textId="75BFDFF4">
      <w:pPr>
        <w:numPr>
          <w:ilvl w:val="0"/>
          <w:numId w:val="16"/>
        </w:numPr>
        <w:shd w:val="clear" w:color="auto" w:fill="FFFFFF"/>
        <w:spacing w:before="0" w:beforeAutospacing="0" w:afterAutospacing="0" w:line="240" w:lineRule="auto"/>
        <w:ind w:left="720" w:hanging="360"/>
        <w:jc w:val="both"/>
        <w:rPr>
          <w:rFonts w:ascii="Roboto" w:eastAsia="Times New Roman" w:hAnsi="Roboto"/>
          <w:color w:val="000000"/>
          <w:szCs w:val="24"/>
        </w:rPr>
      </w:pPr>
      <w:r>
        <w:rPr>
          <w:rFonts w:ascii="Roboto" w:eastAsia="Times New Roman" w:hAnsi="Roboto"/>
          <w:color w:val="000000"/>
          <w:szCs w:val="24"/>
        </w:rPr>
        <w:t>Consumer and bystander exposure</w:t>
      </w:r>
    </w:p>
    <w:p w:rsidR="005732B1" w:rsidP="00C65C65" w14:paraId="5CFF805C" w14:textId="07BFF123">
      <w:pPr>
        <w:numPr>
          <w:ilvl w:val="0"/>
          <w:numId w:val="16"/>
        </w:numPr>
        <w:shd w:val="clear" w:color="auto" w:fill="FFFFFF"/>
        <w:spacing w:before="0" w:beforeAutospacing="0" w:afterAutospacing="0" w:line="240" w:lineRule="auto"/>
        <w:ind w:left="720" w:hanging="360"/>
        <w:jc w:val="both"/>
        <w:rPr>
          <w:rFonts w:ascii="Roboto" w:eastAsia="Times New Roman" w:hAnsi="Roboto"/>
          <w:color w:val="000000"/>
          <w:szCs w:val="24"/>
        </w:rPr>
      </w:pPr>
      <w:r>
        <w:rPr>
          <w:rFonts w:ascii="Roboto" w:eastAsia="Times New Roman" w:hAnsi="Roboto"/>
          <w:color w:val="000000"/>
          <w:szCs w:val="24"/>
        </w:rPr>
        <w:t>General population exposure</w:t>
      </w:r>
    </w:p>
    <w:p w:rsidR="005732B1" w:rsidP="00C65C65" w14:paraId="69928508" w14:textId="38E5E57A">
      <w:pPr>
        <w:numPr>
          <w:ilvl w:val="0"/>
          <w:numId w:val="16"/>
        </w:numPr>
        <w:shd w:val="clear" w:color="auto" w:fill="FFFFFF"/>
        <w:spacing w:before="0" w:beforeAutospacing="0" w:afterAutospacing="0" w:line="240" w:lineRule="auto"/>
        <w:ind w:left="720" w:hanging="360"/>
        <w:jc w:val="both"/>
        <w:rPr>
          <w:rFonts w:ascii="Roboto" w:eastAsia="Times New Roman" w:hAnsi="Roboto"/>
          <w:color w:val="000000"/>
          <w:szCs w:val="24"/>
        </w:rPr>
      </w:pPr>
      <w:r>
        <w:rPr>
          <w:rFonts w:ascii="Roboto" w:eastAsia="Times New Roman" w:hAnsi="Roboto"/>
          <w:color w:val="000000"/>
          <w:szCs w:val="24"/>
        </w:rPr>
        <w:t>Potential exposed or susceptible subpopulations (children, workers, smokers, others)</w:t>
      </w:r>
    </w:p>
    <w:p w:rsidR="00DA3433" w:rsidP="00C65C65" w14:paraId="66A14F30" w14:textId="5567C46B">
      <w:pPr>
        <w:shd w:val="clear" w:color="auto" w:fill="FFFFFF"/>
        <w:spacing w:before="0" w:beforeAutospacing="0" w:afterAutospacing="0" w:line="240" w:lineRule="auto"/>
        <w:jc w:val="both"/>
        <w:rPr>
          <w:rFonts w:ascii="Roboto" w:eastAsia="Times New Roman" w:hAnsi="Roboto"/>
          <w:color w:val="000000"/>
          <w:szCs w:val="24"/>
        </w:rPr>
      </w:pPr>
    </w:p>
    <w:p w:rsidR="00DA3433" w:rsidP="00C65C65" w14:paraId="08E730DD" w14:textId="3905906D">
      <w:pPr>
        <w:shd w:val="clear" w:color="auto" w:fill="FFFFFF"/>
        <w:spacing w:before="0" w:beforeAutospacing="0" w:afterAutospacing="0" w:line="240" w:lineRule="auto"/>
        <w:jc w:val="both"/>
        <w:rPr>
          <w:rFonts w:ascii="Roboto" w:eastAsia="Times New Roman" w:hAnsi="Roboto"/>
          <w:color w:val="000000"/>
          <w:szCs w:val="24"/>
        </w:rPr>
      </w:pPr>
      <w:r>
        <w:rPr>
          <w:rFonts w:ascii="Roboto" w:eastAsia="Times New Roman" w:hAnsi="Roboto"/>
          <w:color w:val="000000"/>
          <w:szCs w:val="24"/>
        </w:rPr>
        <w:t>In addition, EPA will be evaluating asbestos-containing talc and vermiculite.  This does not apply to talc used in makeup, but talc that’s imported and used in industrial, commercial and consumer products such as</w:t>
      </w:r>
      <w:r w:rsidR="00C65C65">
        <w:rPr>
          <w:rFonts w:ascii="Roboto" w:eastAsia="Times New Roman" w:hAnsi="Roboto"/>
          <w:color w:val="000000"/>
          <w:szCs w:val="24"/>
        </w:rPr>
        <w:t xml:space="preserve"> filler/putty, crayons with talc-containing asbestos</w:t>
      </w:r>
      <w:r w:rsidR="00C027FF">
        <w:rPr>
          <w:rFonts w:ascii="Roboto" w:eastAsia="Times New Roman" w:hAnsi="Roboto"/>
          <w:color w:val="000000"/>
          <w:szCs w:val="24"/>
        </w:rPr>
        <w:t xml:space="preserve"> and </w:t>
      </w:r>
      <w:r w:rsidR="00C65C65">
        <w:rPr>
          <w:rFonts w:ascii="Roboto" w:eastAsia="Times New Roman" w:hAnsi="Roboto"/>
          <w:color w:val="000000"/>
          <w:szCs w:val="24"/>
        </w:rPr>
        <w:t>toy crime scene kits with talc-containing asbestos.  EPA will be looking at the import of this talc, distribution of it in commerce and its disposal.  Vermiculite was used in building materials, and 70% of all vermiculite sold in the U.S. was extracted from an open pit mine in Libby, Montana until it closed in 1990.</w:t>
      </w:r>
    </w:p>
    <w:p w:rsidR="006D22EE" w:rsidP="00C65C65" w14:paraId="7382E4B0" w14:textId="7F8C20A8">
      <w:pPr>
        <w:shd w:val="clear" w:color="auto" w:fill="FFFFFF"/>
        <w:spacing w:before="0" w:beforeAutospacing="0" w:afterAutospacing="0" w:line="240" w:lineRule="auto"/>
        <w:jc w:val="both"/>
        <w:rPr>
          <w:rFonts w:ascii="Roboto" w:eastAsia="Times New Roman" w:hAnsi="Roboto"/>
          <w:color w:val="000000"/>
          <w:szCs w:val="24"/>
        </w:rPr>
      </w:pPr>
    </w:p>
    <w:p w:rsidR="006D22EE" w:rsidP="00C65C65" w14:paraId="3DCDBC73" w14:textId="793A22CB">
      <w:pPr>
        <w:shd w:val="clear" w:color="auto" w:fill="FFFFFF"/>
        <w:spacing w:before="0" w:beforeAutospacing="0" w:afterAutospacing="0" w:line="240" w:lineRule="auto"/>
        <w:jc w:val="both"/>
        <w:rPr>
          <w:rFonts w:eastAsia="Times New Roman"/>
          <w:szCs w:val="24"/>
        </w:rPr>
        <w:sectPr>
          <w:pgSz w:w="12240" w:h="15840"/>
          <w:pgMar w:top="1440" w:right="1440" w:bottom="1440" w:left="1440" w:header="720" w:footer="720" w:gutter="0"/>
          <w:cols w:space="720"/>
          <w:docGrid w:linePitch="360"/>
        </w:sectPr>
      </w:pPr>
      <w:r>
        <w:rPr>
          <w:rFonts w:ascii="Helvetica" w:eastAsia="Times New Roman" w:hAnsi="Helvetica"/>
          <w:color w:val="1B1B1B"/>
          <w:sz w:val="25"/>
          <w:szCs w:val="25"/>
          <w:shd w:val="clear" w:color="auto" w:fill="FFFFFF"/>
        </w:rPr>
        <w:t>EPA is accepting public comments on the proposed rule for chrysotile asbestos  at </w:t>
      </w:r>
      <w:hyperlink r:id="rId21" w:history="1">
        <w:r>
          <w:rPr>
            <w:rFonts w:ascii="Helvetica" w:eastAsia="Times New Roman" w:hAnsi="Helvetica"/>
            <w:color w:val="005EA2"/>
            <w:sz w:val="25"/>
            <w:szCs w:val="25"/>
            <w:u w:val="single"/>
            <w:shd w:val="clear" w:color="auto" w:fill="FFFFFF"/>
          </w:rPr>
          <w:t>https://www.regulations.gov/</w:t>
        </w:r>
      </w:hyperlink>
      <w:r>
        <w:rPr>
          <w:rFonts w:eastAsia="Times New Roman"/>
          <w:szCs w:val="24"/>
        </w:rPr>
        <w:t>.</w:t>
      </w:r>
    </w:p>
    <w:p w:rsidR="00262032" w:rsidRPr="00262032" w:rsidP="00262032">
      <w:pPr>
        <w:spacing w:before="0" w:beforeAutospacing="0" w:afterAutospacing="0" w:line="240" w:lineRule="auto"/>
        <w:jc w:val="both"/>
        <w:rPr>
          <w:rFonts w:ascii="Calibri" w:eastAsia="Times New Roman" w:hAnsi="Calibri" w:cs="Calibri"/>
          <w:b/>
          <w:sz w:val="28"/>
        </w:rPr>
      </w:pPr>
      <w:r>
        <w:rPr>
          <w:rFonts w:eastAsia="Times New Roman" w:asciiTheme="minorHAnsi" w:hAnsiTheme="minorHAnsi" w:cstheme="minorHAnsi"/>
          <w:b/>
          <w:sz w:val="28"/>
        </w:rPr>
        <w:t xml:space="preserve">Chemical Manufacturers &amp; Importers: Ensure </w:t>
      </w:r>
      <w:r>
        <w:rPr>
          <w:rFonts w:eastAsia="Times New Roman" w:asciiTheme="minorHAnsi" w:hAnsiTheme="minorHAnsi" w:cstheme="minorHAnsi"/>
          <w:b/>
          <w:sz w:val="28"/>
        </w:rPr>
        <w:t>You’re</w:t>
      </w:r>
      <w:r>
        <w:rPr>
          <w:rFonts w:eastAsia="Times New Roman" w:asciiTheme="minorHAnsi" w:hAnsiTheme="minorHAnsi" w:cstheme="minorHAnsi"/>
          <w:b/>
          <w:sz w:val="28"/>
        </w:rPr>
        <w:t xml:space="preserve"> on EPA’s Active Chemical List</w:t>
      </w:r>
    </w:p>
    <w:p w:rsidR="00262032" w:rsidP="00262032">
      <w:pPr>
        <w:spacing w:before="0" w:beforeAutospacing="0" w:afterAutospacing="0" w:line="240" w:lineRule="auto"/>
        <w:jc w:val="both"/>
        <w:rPr>
          <w:rFonts w:ascii="Calibri" w:eastAsia="Times New Roman" w:hAnsi="Calibri" w:cs="Calibri"/>
          <w:sz w:val="22"/>
        </w:rPr>
      </w:pPr>
    </w:p>
    <w:p w:rsidR="00262032" w:rsidRPr="00262032" w:rsidP="00262032">
      <w:pPr>
        <w:spacing w:before="0" w:beforeAutospacing="0" w:afterAutospacing="0" w:line="240" w:lineRule="auto"/>
        <w:jc w:val="both"/>
        <w:rPr>
          <w:rFonts w:ascii="Calibri" w:eastAsia="Times New Roman" w:hAnsi="Calibri" w:cs="Calibri"/>
          <w:sz w:val="22"/>
        </w:rPr>
      </w:pPr>
      <w:r>
        <w:rPr>
          <w:rFonts w:eastAsia="Times New Roman" w:asciiTheme="minorHAnsi" w:hAnsiTheme="minorHAnsi" w:cstheme="minorHAnsi"/>
          <w:sz w:val="22"/>
        </w:rPr>
        <w:t>In compliance with</w:t>
      </w:r>
      <w:r w:rsidRPr="00262032">
        <w:rPr>
          <w:rFonts w:eastAsia="Times New Roman" w:asciiTheme="minorHAnsi" w:hAnsiTheme="minorHAnsi" w:cstheme="minorHAnsi"/>
          <w:sz w:val="22"/>
        </w:rPr>
        <w:t xml:space="preserve"> updates to the</w:t>
      </w:r>
      <w:r w:rsidRPr="00262032">
        <w:rPr>
          <w:rFonts w:eastAsia="Times New Roman" w:asciiTheme="minorHAnsi" w:hAnsiTheme="minorHAnsi" w:cstheme="minorHAnsi"/>
          <w:color w:val="666666"/>
          <w:sz w:val="22"/>
        </w:rPr>
        <w:t> </w:t>
      </w:r>
      <w:hyperlink r:id="rId22" w:history="1">
        <w:r w:rsidRPr="00262032">
          <w:rPr>
            <w:rFonts w:eastAsia="Times New Roman" w:asciiTheme="minorHAnsi" w:hAnsiTheme="minorHAnsi" w:cstheme="minorHAnsi"/>
            <w:color w:val="2EA3F2"/>
            <w:sz w:val="22"/>
          </w:rPr>
          <w:t>Toxic Substance Control Act (TSCA)</w:t>
        </w:r>
      </w:hyperlink>
      <w:r w:rsidRPr="00262032">
        <w:rPr>
          <w:rFonts w:eastAsia="Times New Roman" w:asciiTheme="minorHAnsi" w:hAnsiTheme="minorHAnsi" w:cstheme="minorHAnsi"/>
          <w:color w:val="666666"/>
          <w:sz w:val="22"/>
        </w:rPr>
        <w:t xml:space="preserve">, </w:t>
      </w:r>
      <w:r w:rsidRPr="00262032">
        <w:rPr>
          <w:rFonts w:eastAsia="Times New Roman" w:asciiTheme="minorHAnsi" w:hAnsiTheme="minorHAnsi" w:cstheme="minorHAnsi"/>
          <w:sz w:val="22"/>
        </w:rPr>
        <w:t>EPA is updating its inventory of the chemicals manufactured or imported in the U.S.  They are making an "Active" chemical list and an "Inactive" chemical list.</w:t>
      </w:r>
    </w:p>
    <w:p w:rsidR="00262032" w:rsidRPr="00262032" w:rsidP="00262032">
      <w:pPr>
        <w:spacing w:before="0" w:beforeAutospacing="0" w:afterAutospacing="0" w:line="240" w:lineRule="auto"/>
        <w:jc w:val="both"/>
        <w:rPr>
          <w:rFonts w:ascii="Calibri" w:eastAsia="Times New Roman" w:hAnsi="Calibri" w:cs="Calibri"/>
          <w:sz w:val="22"/>
        </w:rPr>
      </w:pPr>
    </w:p>
    <w:p w:rsidR="00262032" w:rsidRPr="00262032" w:rsidP="00262032">
      <w:pPr>
        <w:spacing w:before="0" w:beforeAutospacing="0" w:afterAutospacing="0" w:line="240" w:lineRule="auto"/>
        <w:jc w:val="both"/>
        <w:rPr>
          <w:rFonts w:ascii="Calibri" w:eastAsia="Times New Roman" w:hAnsi="Calibri" w:cs="Calibri"/>
          <w:sz w:val="22"/>
        </w:rPr>
      </w:pPr>
      <w:r w:rsidRPr="00262032">
        <w:rPr>
          <w:rFonts w:eastAsia="Times New Roman" w:asciiTheme="minorHAnsi" w:hAnsiTheme="minorHAnsi" w:cstheme="minorHAnsi"/>
          <w:sz w:val="22"/>
        </w:rPr>
        <w:t>If your company manufactured or imported a chemical between June 21, 2006 and June 21, 2016, you will need to make sure it's on the list and marked "Active" in order to continue to produce or import it after </w:t>
      </w:r>
      <w:r w:rsidRPr="00262032">
        <w:rPr>
          <w:rFonts w:eastAsia="Times New Roman" w:asciiTheme="minorHAnsi" w:hAnsiTheme="minorHAnsi" w:cstheme="minorHAnsi"/>
          <w:b/>
          <w:bCs/>
          <w:sz w:val="22"/>
        </w:rPr>
        <w:t>February 7, 2018</w:t>
      </w:r>
      <w:r w:rsidRPr="00262032">
        <w:rPr>
          <w:rFonts w:eastAsia="Times New Roman" w:asciiTheme="minorHAnsi" w:hAnsiTheme="minorHAnsi" w:cstheme="minorHAnsi"/>
          <w:sz w:val="22"/>
        </w:rPr>
        <w:t>.  If you reported your chemicals in the 2012 or 2016 TSCA Chemical Reporting Rule, they're already marked Active on the list, as are chemicals added after June 22, 2016.  However, for many companies TSCA reporting is for large quantities.  This effort includes chemicals in small quantities as well.</w:t>
      </w:r>
    </w:p>
    <w:p w:rsidR="00262032" w:rsidRPr="00262032" w:rsidP="00262032">
      <w:pPr>
        <w:spacing w:before="0" w:beforeAutospacing="0" w:afterAutospacing="0" w:line="240" w:lineRule="auto"/>
        <w:jc w:val="both"/>
        <w:rPr>
          <w:rFonts w:ascii="Calibri" w:eastAsia="Times New Roman" w:hAnsi="Calibri" w:cs="Calibri"/>
          <w:sz w:val="22"/>
        </w:rPr>
      </w:pPr>
    </w:p>
    <w:p w:rsidR="00262032" w:rsidRPr="00262032" w:rsidP="00262032">
      <w:pPr>
        <w:spacing w:before="0" w:beforeAutospacing="0" w:afterAutospacing="0" w:line="240" w:lineRule="auto"/>
        <w:jc w:val="both"/>
        <w:rPr>
          <w:rFonts w:ascii="Calibri" w:eastAsia="Times New Roman" w:hAnsi="Calibri" w:cs="Calibri"/>
          <w:sz w:val="22"/>
        </w:rPr>
      </w:pPr>
      <w:r w:rsidRPr="00262032">
        <w:rPr>
          <w:rFonts w:eastAsia="Times New Roman" w:asciiTheme="minorHAnsi" w:hAnsiTheme="minorHAnsi" w:cstheme="minorHAnsi"/>
          <w:sz w:val="22"/>
        </w:rPr>
        <w:t>If you're a chemical processor, you have until October 5, 2018 to report chemicals as Active.  However, for you it's voluntary reporting and more of a protection in case one or more of your raw materials doesn't get reported by the manufacturer.</w:t>
      </w:r>
    </w:p>
    <w:p w:rsidR="00262032" w:rsidRPr="00262032" w:rsidP="00262032">
      <w:pPr>
        <w:spacing w:before="0" w:beforeAutospacing="0" w:afterAutospacing="0" w:line="240" w:lineRule="auto"/>
        <w:jc w:val="both"/>
        <w:rPr>
          <w:rFonts w:ascii="Calibri" w:eastAsia="Times New Roman" w:hAnsi="Calibri" w:cs="Calibri"/>
          <w:sz w:val="22"/>
        </w:rPr>
      </w:pPr>
    </w:p>
    <w:p w:rsidR="00262032" w:rsidRPr="00262032" w:rsidP="00262032">
      <w:pPr>
        <w:spacing w:before="0" w:beforeAutospacing="0" w:afterAutospacing="0" w:line="240" w:lineRule="auto"/>
        <w:jc w:val="both"/>
        <w:rPr>
          <w:rFonts w:ascii="Calibri" w:eastAsia="Times New Roman" w:hAnsi="Calibri" w:cs="Calibri"/>
          <w:sz w:val="22"/>
        </w:rPr>
      </w:pPr>
      <w:r w:rsidRPr="00262032">
        <w:rPr>
          <w:rFonts w:eastAsia="Times New Roman" w:asciiTheme="minorHAnsi" w:hAnsiTheme="minorHAnsi" w:cstheme="minorHAnsi"/>
          <w:sz w:val="22"/>
        </w:rPr>
        <w:t>Reporting is to be done through Notice of Activity forms on EPA's Central Data Exchange.  There are</w:t>
      </w:r>
      <w:r w:rsidRPr="00262032">
        <w:rPr>
          <w:rFonts w:eastAsia="Times New Roman" w:asciiTheme="minorHAnsi" w:hAnsiTheme="minorHAnsi" w:cstheme="minorHAnsi"/>
          <w:color w:val="666666"/>
          <w:sz w:val="22"/>
        </w:rPr>
        <w:t xml:space="preserve"> </w:t>
      </w:r>
      <w:hyperlink r:id="rId23" w:history="1">
        <w:r w:rsidRPr="00262032">
          <w:rPr>
            <w:rFonts w:eastAsia="Times New Roman" w:asciiTheme="minorHAnsi" w:hAnsiTheme="minorHAnsi" w:cstheme="minorHAnsi"/>
            <w:color w:val="2EA3F2"/>
            <w:sz w:val="22"/>
          </w:rPr>
          <w:t>a few </w:t>
        </w:r>
      </w:hyperlink>
      <w:hyperlink r:id="rId23" w:history="1">
        <w:r w:rsidRPr="00262032">
          <w:rPr>
            <w:rFonts w:eastAsia="Times New Roman" w:asciiTheme="minorHAnsi" w:hAnsiTheme="minorHAnsi" w:cstheme="minorHAnsi"/>
            <w:color w:val="2EA3F2"/>
            <w:sz w:val="22"/>
          </w:rPr>
          <w:t>exemptions to reporting </w:t>
        </w:r>
      </w:hyperlink>
      <w:r w:rsidRPr="00262032">
        <w:rPr>
          <w:rFonts w:eastAsia="Times New Roman" w:asciiTheme="minorHAnsi" w:hAnsiTheme="minorHAnsi" w:cstheme="minorHAnsi"/>
          <w:sz w:val="22"/>
        </w:rPr>
        <w:t>including </w:t>
      </w:r>
      <w:r w:rsidR="00EA047A">
        <w:rPr>
          <w:rFonts w:eastAsia="Times New Roman" w:asciiTheme="minorHAnsi" w:hAnsiTheme="minorHAnsi" w:cstheme="minorHAnsi"/>
          <w:sz w:val="22"/>
        </w:rPr>
        <w:t xml:space="preserve">naturally occurring substances, </w:t>
      </w:r>
      <w:r w:rsidR="00EA047A">
        <w:rPr>
          <w:rFonts w:eastAsia="Times New Roman" w:asciiTheme="minorHAnsi" w:hAnsiTheme="minorHAnsi" w:cstheme="minorHAnsi"/>
          <w:sz w:val="22"/>
        </w:rPr>
        <w:t>pesticides, mixtures, tobacco, food/food additives, drugs, cosmetics</w:t>
      </w:r>
      <w:r w:rsidRPr="00262032">
        <w:rPr>
          <w:rFonts w:eastAsia="Times New Roman" w:asciiTheme="minorHAnsi" w:hAnsiTheme="minorHAnsi" w:cstheme="minorHAnsi"/>
          <w:sz w:val="22"/>
        </w:rPr>
        <w:t>, byproducts, research and development substances, chemicals for export only or test marketing, and chemicals already reported by someone else/already on the list.</w:t>
      </w:r>
    </w:p>
    <w:p w:rsidR="00262032" w:rsidRPr="00262032" w:rsidP="00262032">
      <w:pPr>
        <w:spacing w:before="0" w:beforeAutospacing="0" w:afterAutospacing="0" w:line="240" w:lineRule="auto"/>
        <w:jc w:val="both"/>
        <w:rPr>
          <w:rFonts w:ascii="Calibri" w:eastAsia="Times New Roman" w:hAnsi="Calibri" w:cs="Calibri"/>
          <w:sz w:val="22"/>
        </w:rPr>
      </w:pPr>
    </w:p>
    <w:p w:rsidR="00262032" w:rsidRPr="00262032" w:rsidP="00262032">
      <w:pPr>
        <w:spacing w:before="0" w:beforeAutospacing="0" w:afterAutospacing="0" w:line="240" w:lineRule="auto"/>
        <w:jc w:val="both"/>
        <w:rPr>
          <w:rFonts w:ascii="Calibri" w:eastAsia="Times New Roman" w:hAnsi="Calibri" w:cs="Calibri"/>
          <w:sz w:val="22"/>
        </w:rPr>
      </w:pPr>
      <w:r w:rsidRPr="00262032">
        <w:rPr>
          <w:rFonts w:eastAsia="Times New Roman" w:asciiTheme="minorHAnsi" w:hAnsiTheme="minorHAnsi" w:cstheme="minorHAnsi"/>
          <w:sz w:val="22"/>
        </w:rPr>
        <w:t>After the deadline passes, a chemical marked as Inactive will be able to be reactivated, however, there will be an official approval process to go through in order to do that.</w:t>
      </w:r>
    </w:p>
    <w:p w:rsidR="00262032" w:rsidRPr="00262032" w:rsidP="00262032">
      <w:pPr>
        <w:spacing w:before="0" w:beforeAutospacing="0" w:afterAutospacing="0" w:line="240" w:lineRule="auto"/>
        <w:jc w:val="both"/>
        <w:rPr>
          <w:rFonts w:ascii="Calibri" w:eastAsia="Times New Roman" w:hAnsi="Calibri" w:cs="Calibri"/>
          <w:sz w:val="22"/>
        </w:rPr>
      </w:pPr>
    </w:p>
    <w:p w:rsidR="00262032" w:rsidRPr="00262032" w:rsidP="00262032">
      <w:pPr>
        <w:spacing w:before="0" w:beforeAutospacing="0" w:afterAutospacing="0" w:line="240" w:lineRule="auto"/>
        <w:jc w:val="both"/>
        <w:rPr>
          <w:rFonts w:ascii="Calibri" w:eastAsia="Times New Roman" w:hAnsi="Calibri" w:cs="Calibri"/>
          <w:color w:val="666666"/>
          <w:sz w:val="22"/>
        </w:rPr>
      </w:pPr>
      <w:r w:rsidRPr="00262032">
        <w:rPr>
          <w:rFonts w:eastAsia="Times New Roman" w:asciiTheme="minorHAnsi" w:hAnsiTheme="minorHAnsi" w:cstheme="minorHAnsi"/>
          <w:sz w:val="22"/>
        </w:rPr>
        <w:t>Is your chemical already on the list?</w:t>
      </w:r>
      <w:r w:rsidRPr="00262032">
        <w:rPr>
          <w:rFonts w:eastAsia="Times New Roman" w:asciiTheme="minorHAnsi" w:hAnsiTheme="minorHAnsi" w:cstheme="minorHAnsi"/>
          <w:color w:val="666666"/>
          <w:sz w:val="22"/>
        </w:rPr>
        <w:t xml:space="preserve">  </w:t>
      </w:r>
      <w:hyperlink r:id="rId24" w:history="1">
        <w:r w:rsidRPr="00262032">
          <w:rPr>
            <w:rFonts w:eastAsia="Times New Roman" w:asciiTheme="minorHAnsi" w:hAnsiTheme="minorHAnsi" w:cstheme="minorHAnsi"/>
            <w:color w:val="2EA3F2"/>
            <w:sz w:val="22"/>
          </w:rPr>
          <w:t>Check out the current Active list here</w:t>
        </w:r>
      </w:hyperlink>
      <w:r w:rsidRPr="00262032">
        <w:rPr>
          <w:rFonts w:eastAsia="Times New Roman" w:asciiTheme="minorHAnsi" w:hAnsiTheme="minorHAnsi" w:cstheme="minorHAnsi"/>
          <w:color w:val="666666"/>
          <w:sz w:val="22"/>
        </w:rPr>
        <w:t xml:space="preserve">.  </w:t>
      </w:r>
      <w:r w:rsidRPr="00262032">
        <w:rPr>
          <w:rFonts w:eastAsia="Times New Roman" w:asciiTheme="minorHAnsi" w:hAnsiTheme="minorHAnsi" w:cstheme="minorHAnsi"/>
          <w:sz w:val="22"/>
        </w:rPr>
        <w:t xml:space="preserve">Does this apply to you or </w:t>
      </w:r>
      <w:hyperlink r:id="rId16" w:history="1">
        <w:r w:rsidRPr="00262032">
          <w:rPr>
            <w:rFonts w:eastAsia="Times New Roman" w:asciiTheme="minorHAnsi" w:hAnsiTheme="minorHAnsi" w:cstheme="minorHAnsi"/>
            <w:color w:val="2EA3F2"/>
            <w:sz w:val="22"/>
          </w:rPr>
          <w:t>do you need assistance?  Contact us!</w:t>
        </w:r>
      </w:hyperlink>
    </w:p>
    <w:p w:rsidR="00F46AD9" w:rsidP="00262032">
      <w:pPr>
        <w:spacing w:after="0" w:line="240" w:lineRule="auto"/>
        <w:jc w:val="both"/>
        <w:rPr>
          <w:rFonts w:ascii="Calibri" w:hAnsi="Calibri"/>
          <w:sz w:val="22"/>
        </w:rPr>
        <w:sectPr w:rsidSect="00262032">
          <w:pgSz w:w="12240" w:h="15840"/>
          <w:pgMar w:top="720" w:right="720" w:bottom="720" w:left="720" w:header="720" w:footer="720" w:gutter="0"/>
          <w:cols w:space="720"/>
          <w:docGrid w:linePitch="360"/>
        </w:sectPr>
      </w:pPr>
    </w:p>
    <w:p w:rsidR="00F46AD9" w:rsidRPr="007667AD" w:rsidP="007667AD">
      <w:pPr>
        <w:spacing w:after="0" w:line="240" w:lineRule="auto"/>
        <w:jc w:val="both"/>
        <w:rPr>
          <w:rFonts w:ascii="Calibri" w:hAnsi="Calibri"/>
          <w:b/>
          <w:sz w:val="28"/>
          <w:szCs w:val="24"/>
        </w:rPr>
      </w:pPr>
      <w:r w:rsidRPr="007667AD">
        <w:rPr>
          <w:rFonts w:asciiTheme="minorHAnsi" w:eastAsiaTheme="minorHAnsi" w:hAnsiTheme="minorHAnsi" w:cstheme="minorBidi"/>
          <w:b/>
          <w:sz w:val="28"/>
          <w:szCs w:val="24"/>
        </w:rPr>
        <w:t xml:space="preserve">Hazardous Waste Biennial Reports </w:t>
      </w:r>
      <w:r w:rsidRPr="007667AD">
        <w:rPr>
          <w:rFonts w:asciiTheme="minorHAnsi" w:eastAsiaTheme="minorHAnsi" w:hAnsiTheme="minorHAnsi" w:cstheme="minorBidi"/>
          <w:b/>
          <w:sz w:val="28"/>
          <w:szCs w:val="24"/>
        </w:rPr>
        <w:t>Due</w:t>
      </w:r>
      <w:r w:rsidRPr="007667AD">
        <w:rPr>
          <w:rFonts w:asciiTheme="minorHAnsi" w:eastAsiaTheme="minorHAnsi" w:hAnsiTheme="minorHAnsi" w:cstheme="minorBidi"/>
          <w:b/>
          <w:sz w:val="28"/>
          <w:szCs w:val="24"/>
        </w:rPr>
        <w:t xml:space="preserve"> </w:t>
      </w:r>
      <w:r w:rsidR="00BB5514">
        <w:rPr>
          <w:rFonts w:asciiTheme="minorHAnsi" w:eastAsiaTheme="minorHAnsi" w:hAnsiTheme="minorHAnsi" w:cstheme="minorBidi"/>
          <w:b/>
          <w:sz w:val="28"/>
          <w:szCs w:val="24"/>
        </w:rPr>
        <w:t>March 1</w:t>
      </w:r>
    </w:p>
    <w:p w:rsidR="00884961" w:rsidRPr="007667AD" w:rsidP="007667AD">
      <w:pPr>
        <w:spacing w:after="0" w:line="240" w:lineRule="auto"/>
        <w:jc w:val="both"/>
        <w:rPr>
          <w:rFonts w:ascii="Calibri" w:hAnsi="Calibri"/>
          <w:szCs w:val="24"/>
        </w:rPr>
      </w:pPr>
    </w:p>
    <w:p w:rsidR="00246A27" w:rsidRPr="007667AD" w:rsidP="007667AD">
      <w:pPr>
        <w:spacing w:after="0" w:line="240" w:lineRule="auto"/>
        <w:jc w:val="both"/>
        <w:rPr>
          <w:rFonts w:ascii="Calibri" w:hAnsi="Calibri"/>
          <w:szCs w:val="24"/>
        </w:rPr>
      </w:pPr>
      <w:r w:rsidRPr="007667AD">
        <w:rPr>
          <w:rFonts w:asciiTheme="minorHAnsi" w:eastAsiaTheme="minorHAnsi" w:hAnsiTheme="minorHAnsi" w:cstheme="minorBidi"/>
          <w:szCs w:val="24"/>
        </w:rPr>
        <w:t>Because 2018 is an even-numbered year, this is the year hazardous waste generators must submit their Biennial Hazardous Waste Reports by March 1.</w:t>
      </w:r>
    </w:p>
    <w:p w:rsidR="00246A27" w:rsidRPr="007667AD" w:rsidP="007667AD">
      <w:pPr>
        <w:spacing w:after="0" w:line="240" w:lineRule="auto"/>
        <w:jc w:val="both"/>
        <w:rPr>
          <w:rFonts w:ascii="Calibri" w:hAnsi="Calibri"/>
          <w:szCs w:val="24"/>
        </w:rPr>
      </w:pPr>
    </w:p>
    <w:p w:rsidR="007667AD" w:rsidP="007667AD">
      <w:pPr>
        <w:spacing w:after="0" w:line="240" w:lineRule="auto"/>
        <w:jc w:val="both"/>
        <w:rPr>
          <w:rFonts w:ascii="Calibri" w:hAnsi="Calibri"/>
          <w:szCs w:val="24"/>
        </w:rPr>
      </w:pPr>
      <w:r w:rsidRPr="007667AD">
        <w:rPr>
          <w:rFonts w:asciiTheme="minorHAnsi" w:eastAsiaTheme="minorHAnsi" w:hAnsiTheme="minorHAnsi" w:cstheme="minorBidi"/>
          <w:szCs w:val="24"/>
        </w:rPr>
        <w:t xml:space="preserve">The rule is part of EPA’s Resource Conservation and Recovery Act (RCRA) hazardous waste regulations.  It requires facilities to report the nature, quantities and disposition of hazardous wastes generated every 2 years.  Treatment, storage, and disposal facilities (TSDFs) are also required to make a report of the wastes they’ve received from off-site.  </w:t>
      </w:r>
    </w:p>
    <w:p w:rsidR="007667AD" w:rsidP="007667AD">
      <w:pPr>
        <w:spacing w:after="0" w:line="240" w:lineRule="auto"/>
        <w:jc w:val="both"/>
        <w:rPr>
          <w:rFonts w:ascii="Calibri" w:hAnsi="Calibri"/>
          <w:szCs w:val="24"/>
        </w:rPr>
      </w:pPr>
    </w:p>
    <w:p w:rsidR="007667AD" w:rsidRPr="007667AD" w:rsidP="007667AD">
      <w:pPr>
        <w:spacing w:after="0" w:line="240" w:lineRule="auto"/>
        <w:jc w:val="both"/>
        <w:rPr>
          <w:rFonts w:ascii="Calibri" w:hAnsi="Calibri"/>
          <w:szCs w:val="24"/>
        </w:rPr>
      </w:pPr>
      <w:r w:rsidRPr="007667AD">
        <w:rPr>
          <w:rFonts w:asciiTheme="minorHAnsi" w:eastAsiaTheme="minorHAnsi" w:hAnsiTheme="minorHAnsi" w:cstheme="minorBidi"/>
          <w:szCs w:val="24"/>
        </w:rPr>
        <w:t>Your facility must complete biennial reports if you generate 2,200 lbs. of hazardous waste in any calendar month.  You may have additional state requirements and thresholds to consider as well.</w:t>
      </w:r>
    </w:p>
    <w:p w:rsidR="00884961" w:rsidRPr="007667AD" w:rsidP="007667AD">
      <w:pPr>
        <w:spacing w:after="0" w:line="240" w:lineRule="auto"/>
        <w:jc w:val="both"/>
        <w:rPr>
          <w:rFonts w:ascii="Calibri" w:hAnsi="Calibri"/>
          <w:szCs w:val="24"/>
        </w:rPr>
      </w:pPr>
    </w:p>
    <w:p w:rsidR="007667AD" w:rsidP="007667AD">
      <w:pPr>
        <w:spacing w:after="0" w:line="240" w:lineRule="auto"/>
        <w:jc w:val="both"/>
        <w:rPr>
          <w:rFonts w:ascii="Calibri" w:hAnsi="Calibri"/>
          <w:szCs w:val="24"/>
        </w:rPr>
      </w:pPr>
      <w:r>
        <w:rPr>
          <w:rFonts w:asciiTheme="minorHAnsi" w:eastAsiaTheme="minorHAnsi" w:hAnsiTheme="minorHAnsi" w:cstheme="minorBidi"/>
          <w:szCs w:val="24"/>
        </w:rPr>
        <w:t>Biennial reporting t</w:t>
      </w:r>
      <w:r w:rsidRPr="007667AD">
        <w:rPr>
          <w:rFonts w:asciiTheme="minorHAnsi" w:eastAsiaTheme="minorHAnsi" w:hAnsiTheme="minorHAnsi" w:cstheme="minorBidi"/>
          <w:szCs w:val="24"/>
        </w:rPr>
        <w:t xml:space="preserve">ypically applies to large quantity generators, but state regulations may vary </w:t>
      </w:r>
      <w:r w:rsidRPr="007667AD">
        <w:rPr>
          <w:rFonts w:asciiTheme="minorHAnsi" w:eastAsiaTheme="minorHAnsi" w:hAnsiTheme="minorHAnsi" w:cstheme="minorBidi"/>
          <w:szCs w:val="24"/>
        </w:rPr>
        <w:t>for small quantity generators and conditionally exempt small quantity generators.</w:t>
      </w:r>
      <w:r>
        <w:rPr>
          <w:rFonts w:asciiTheme="minorHAnsi" w:eastAsiaTheme="minorHAnsi" w:hAnsiTheme="minorHAnsi" w:cstheme="minorBidi"/>
          <w:szCs w:val="24"/>
        </w:rPr>
        <w:t xml:space="preserve"> </w:t>
      </w:r>
    </w:p>
    <w:p w:rsidR="007667AD" w:rsidP="007667AD">
      <w:pPr>
        <w:spacing w:after="0" w:line="240" w:lineRule="auto"/>
        <w:jc w:val="both"/>
        <w:rPr>
          <w:rFonts w:ascii="Calibri" w:hAnsi="Calibri"/>
          <w:szCs w:val="24"/>
        </w:rPr>
      </w:pPr>
    </w:p>
    <w:p w:rsidR="007667AD" w:rsidP="007667AD">
      <w:pPr>
        <w:spacing w:after="0" w:line="240" w:lineRule="auto"/>
        <w:jc w:val="both"/>
        <w:rPr>
          <w:rFonts w:ascii="Calibri" w:hAnsi="Calibri"/>
          <w:szCs w:val="24"/>
        </w:rPr>
      </w:pPr>
      <w:r w:rsidRPr="007667AD">
        <w:rPr>
          <w:rFonts w:asciiTheme="minorHAnsi" w:eastAsiaTheme="minorHAnsi" w:hAnsiTheme="minorHAnsi" w:cstheme="minorBidi"/>
          <w:szCs w:val="24"/>
        </w:rPr>
        <w:t xml:space="preserve">These reports are sent to your authorized state agency or EPA regional office, depending on where your facility is located and your state rules.   </w:t>
      </w:r>
    </w:p>
    <w:p w:rsidR="007667AD" w:rsidP="007667AD">
      <w:pPr>
        <w:spacing w:after="0" w:line="240" w:lineRule="auto"/>
        <w:jc w:val="both"/>
        <w:rPr>
          <w:rFonts w:ascii="Calibri" w:hAnsi="Calibri"/>
          <w:szCs w:val="24"/>
        </w:rPr>
      </w:pPr>
    </w:p>
    <w:p w:rsidR="007667AD" w:rsidP="007667AD">
      <w:pPr>
        <w:spacing w:after="0" w:line="240" w:lineRule="auto"/>
        <w:jc w:val="both"/>
        <w:rPr>
          <w:rFonts w:ascii="Calibri" w:hAnsi="Calibri"/>
          <w:szCs w:val="24"/>
        </w:rPr>
      </w:pPr>
      <w:r>
        <w:rPr>
          <w:rFonts w:asciiTheme="minorHAnsi" w:eastAsiaTheme="minorHAnsi" w:hAnsiTheme="minorHAnsi" w:cstheme="minorBidi"/>
          <w:szCs w:val="24"/>
        </w:rPr>
        <w:t>This may be the last year that</w:t>
      </w:r>
      <w:r w:rsidR="00AD4428">
        <w:rPr>
          <w:rFonts w:asciiTheme="minorHAnsi" w:eastAsiaTheme="minorHAnsi" w:hAnsiTheme="minorHAnsi" w:cstheme="minorBidi"/>
          <w:szCs w:val="24"/>
        </w:rPr>
        <w:t xml:space="preserve"> the current biennial reporting system will be used.  </w:t>
      </w:r>
      <w:r>
        <w:rPr>
          <w:rFonts w:asciiTheme="minorHAnsi" w:eastAsiaTheme="minorHAnsi" w:hAnsiTheme="minorHAnsi" w:cstheme="minorBidi"/>
          <w:szCs w:val="24"/>
        </w:rPr>
        <w:t xml:space="preserve">EPA’s new e-Manifest system is currently being looked at as a replacement to </w:t>
      </w:r>
      <w:r w:rsidR="00AD4428">
        <w:rPr>
          <w:rFonts w:asciiTheme="minorHAnsi" w:eastAsiaTheme="minorHAnsi" w:hAnsiTheme="minorHAnsi" w:cstheme="minorBidi"/>
          <w:szCs w:val="24"/>
        </w:rPr>
        <w:t>the biennial reports, but no finalization of this has been made yet</w:t>
      </w:r>
      <w:r>
        <w:rPr>
          <w:rFonts w:asciiTheme="minorHAnsi" w:eastAsiaTheme="minorHAnsi" w:hAnsiTheme="minorHAnsi" w:cstheme="minorBidi"/>
          <w:szCs w:val="24"/>
        </w:rPr>
        <w:t xml:space="preserve">.  </w:t>
      </w:r>
      <w:r w:rsidR="00AD4428">
        <w:rPr>
          <w:rFonts w:asciiTheme="minorHAnsi" w:eastAsiaTheme="minorHAnsi" w:hAnsiTheme="minorHAnsi" w:cstheme="minorBidi"/>
          <w:szCs w:val="24"/>
        </w:rPr>
        <w:t>[</w:t>
      </w:r>
      <w:r w:rsidRPr="007667AD">
        <w:rPr>
          <w:rFonts w:asciiTheme="minorHAnsi" w:eastAsiaTheme="minorHAnsi" w:hAnsiTheme="minorHAnsi" w:cstheme="minorBidi"/>
          <w:szCs w:val="24"/>
        </w:rPr>
        <w:t>Check out our article on the new e-Manifest system.</w:t>
      </w:r>
      <w:r w:rsidR="00AD4428">
        <w:rPr>
          <w:rFonts w:asciiTheme="minorHAnsi" w:eastAsiaTheme="minorHAnsi" w:hAnsiTheme="minorHAnsi" w:cstheme="minorBidi"/>
          <w:szCs w:val="24"/>
        </w:rPr>
        <w:t>]</w:t>
      </w:r>
    </w:p>
    <w:p w:rsidR="007667AD" w:rsidP="007667AD">
      <w:pPr>
        <w:spacing w:after="0" w:line="240" w:lineRule="auto"/>
        <w:jc w:val="both"/>
        <w:rPr>
          <w:rFonts w:ascii="Calibri" w:hAnsi="Calibri"/>
          <w:szCs w:val="24"/>
        </w:rPr>
      </w:pPr>
    </w:p>
    <w:p w:rsidR="007667AD" w:rsidRPr="007667AD" w:rsidP="007667AD">
      <w:pPr>
        <w:spacing w:after="0" w:line="240" w:lineRule="auto"/>
        <w:jc w:val="both"/>
        <w:rPr>
          <w:rFonts w:ascii="Calibri" w:hAnsi="Calibri"/>
          <w:szCs w:val="24"/>
        </w:rPr>
      </w:pPr>
      <w:r>
        <w:rPr>
          <w:rFonts w:asciiTheme="minorHAnsi" w:eastAsiaTheme="minorHAnsi" w:hAnsiTheme="minorHAnsi" w:cstheme="minorBidi"/>
          <w:szCs w:val="24"/>
        </w:rPr>
        <w:t>Need help in determining if you’re subject to this reporting?  Need help filling out the paperwork and submitting it? Let iSi take care of this report for you!  Contact us today for more information and pricing.</w:t>
      </w:r>
    </w:p>
    <w:p w:rsidR="00246A27" w:rsidRPr="007667AD" w:rsidP="007667AD">
      <w:pPr>
        <w:spacing w:after="0" w:line="240" w:lineRule="auto"/>
        <w:jc w:val="both"/>
        <w:rPr>
          <w:rFonts w:ascii="Calibri" w:hAnsi="Calibri"/>
          <w:szCs w:val="24"/>
        </w:rPr>
      </w:pPr>
    </w:p>
    <w:p w:rsidR="007667AD" w:rsidRPr="007667AD">
      <w:pPr>
        <w:spacing w:after="0" w:line="240" w:lineRule="auto"/>
        <w:jc w:val="both"/>
        <w:rPr>
          <w:rFonts w:ascii="Calibri" w:hAnsi="Calibri"/>
          <w:szCs w:val="24"/>
        </w:rPr>
        <w:sectPr>
          <w:pgSz w:w="12240" w:h="15840"/>
          <w:pgMar w:top="1440" w:right="1440" w:bottom="1440" w:left="1440" w:header="720" w:footer="720" w:gutter="0"/>
          <w:cols w:space="720"/>
          <w:docGrid w:linePitch="360"/>
        </w:sectPr>
      </w:pPr>
    </w:p>
    <w:p w:rsidR="008833D9" w:rsidP="00740F01" w14:paraId="06967D44" w14:textId="23F91242">
      <w:pPr>
        <w:pPrChange w:id="2" w:author="Tami Hadley" w:date="2021-04-06T14:41:00Z">
          <w:pPr/>
        </w:pPrChange>
        <w:rPr>
          <w:ins w:id="3" w:author="Tami Hadley" w:date="2021-04-06T14:40:00Z"/>
          <w:b/>
          <w:bCs/>
          <w:sz w:val="28"/>
          <w:szCs w:val="28"/>
        </w:rPr>
      </w:pPr>
      <w:r w:rsidRPr="004F3C65">
        <w:rPr>
          <w:rFonts w:eastAsiaTheme="minorHAnsi"/>
          <w:b/>
          <w:bCs/>
          <w:sz w:val="28"/>
          <w:szCs w:val="28"/>
        </w:rPr>
        <w:t>Transitioning into the Biden Administration</w:t>
      </w:r>
    </w:p>
    <w:p w:rsidR="00740F01" w:rsidRPr="00740F01" w:rsidP="00740F01" w14:paraId="253E341D" w14:textId="136D5649">
      <w:pPr>
        <w:pPrChange w:id="4" w:author="Tami Hadley" w:date="2021-04-06T14:41:00Z">
          <w:pPr/>
        </w:pPrChange>
        <w:rPr>
          <w:rFonts w:ascii="Times New Roman" w:hAnsi="Times New Roman" w:cs="Times New Roman"/>
          <w:b w:val="0"/>
          <w:bCs/>
          <w:sz w:val="28"/>
          <w:szCs w:val="28"/>
          <w:rPrChange w:id="5" w:author="Tami Hadley" w:date="2021-04-06T14:41:00Z">
            <w:rPr>
              <w:rFonts w:ascii="Times New Roman" w:hAnsi="Times New Roman" w:cs="Times New Roman"/>
              <w:b/>
              <w:bCs/>
              <w:sz w:val="28"/>
              <w:szCs w:val="28"/>
            </w:rPr>
          </w:rPrChange>
        </w:rPr>
      </w:pPr>
      <w:ins w:id="6" w:author="Tami Hadley" w:date="2021-04-06T14:40:00Z">
        <w:r w:rsidRPr="00740F01">
          <w:rPr>
            <w:rFonts w:eastAsiaTheme="minorHAnsi"/>
            <w:b w:val="0"/>
            <w:bCs/>
            <w:sz w:val="28"/>
            <w:szCs w:val="28"/>
            <w:rPrChange w:id="7" w:author="Tami Hadley" w:date="2021-04-06T14:41:00Z">
              <w:rPr>
                <w:rFonts w:eastAsiaTheme="minorHAnsi"/>
                <w:b/>
                <w:bCs/>
                <w:sz w:val="28"/>
                <w:szCs w:val="28"/>
              </w:rPr>
            </w:rPrChange>
          </w:rPr>
          <w:t xml:space="preserve">A Look </w:t>
        </w:r>
      </w:ins>
      <w:ins w:id="8" w:author="Tami Hadley" w:date="2021-04-06T14:40:00Z">
        <w:r w:rsidRPr="00740F01">
          <w:rPr>
            <w:rFonts w:eastAsiaTheme="minorHAnsi"/>
            <w:b w:val="0"/>
            <w:bCs/>
            <w:sz w:val="28"/>
            <w:szCs w:val="28"/>
            <w:rPrChange w:id="9" w:author="Tami Hadley" w:date="2021-04-06T14:41:00Z">
              <w:rPr>
                <w:rFonts w:eastAsiaTheme="minorHAnsi"/>
                <w:b/>
                <w:bCs/>
                <w:sz w:val="28"/>
                <w:szCs w:val="28"/>
              </w:rPr>
            </w:rPrChange>
          </w:rPr>
          <w:t>Into</w:t>
        </w:r>
      </w:ins>
      <w:ins w:id="10" w:author="Tami Hadley" w:date="2021-04-06T14:40:00Z">
        <w:r w:rsidRPr="00740F01">
          <w:rPr>
            <w:rFonts w:eastAsiaTheme="minorHAnsi"/>
            <w:b w:val="0"/>
            <w:bCs/>
            <w:sz w:val="28"/>
            <w:szCs w:val="28"/>
            <w:rPrChange w:id="11" w:author="Tami Hadley" w:date="2021-04-06T14:41:00Z">
              <w:rPr>
                <w:rFonts w:eastAsiaTheme="minorHAnsi"/>
                <w:b/>
                <w:bCs/>
                <w:sz w:val="28"/>
                <w:szCs w:val="28"/>
              </w:rPr>
            </w:rPrChange>
          </w:rPr>
          <w:t xml:space="preserve"> the New Administration’s Environmental Priorities</w:t>
        </w:r>
      </w:ins>
    </w:p>
    <w:p w:rsidR="00740F01" w:rsidP="00740F01" w14:paraId="19713861" w14:textId="77777777">
      <w:pPr>
        <w:pPrChange w:id="12" w:author="Tami Hadley" w:date="2021-04-06T14:41:00Z">
          <w:pPr/>
        </w:pPrChange>
        <w:rPr>
          <w:ins w:id="13" w:author="Tami Hadley" w:date="2021-04-06T14:41:00Z"/>
          <w:szCs w:val="24"/>
        </w:rPr>
      </w:pPr>
    </w:p>
    <w:p w:rsidR="00752F48" w:rsidRPr="009E5198" w14:paraId="1D4A1475" w14:textId="6493E97C">
      <w:pPr>
        <w:spacing w:after="160" w:line="259" w:lineRule="auto"/>
        <w:rPr>
          <w:szCs w:val="24"/>
        </w:rPr>
      </w:pPr>
      <w:r w:rsidRPr="009E5198">
        <w:rPr>
          <w:rFonts w:eastAsiaTheme="minorHAnsi"/>
          <w:szCs w:val="24"/>
        </w:rPr>
        <w:t xml:space="preserve">New </w:t>
      </w:r>
      <w:r w:rsidRPr="009E5198">
        <w:rPr>
          <w:rFonts w:eastAsiaTheme="minorHAnsi"/>
          <w:szCs w:val="24"/>
        </w:rPr>
        <w:t>year</w:t>
      </w:r>
      <w:r w:rsidRPr="009E5198">
        <w:rPr>
          <w:rFonts w:eastAsiaTheme="minorHAnsi"/>
          <w:szCs w:val="24"/>
        </w:rPr>
        <w:t xml:space="preserve">, new president, and </w:t>
      </w:r>
      <w:ins w:id="14" w:author="Tami Hadley" w:date="2021-04-06T14:33:00Z">
        <w:r w:rsidR="00740F01">
          <w:rPr>
            <w:rFonts w:eastAsiaTheme="minorHAnsi"/>
            <w:szCs w:val="24"/>
          </w:rPr>
          <w:t xml:space="preserve">a </w:t>
        </w:r>
      </w:ins>
      <w:r w:rsidRPr="009E5198">
        <w:rPr>
          <w:rFonts w:eastAsiaTheme="minorHAnsi"/>
          <w:szCs w:val="24"/>
        </w:rPr>
        <w:t xml:space="preserve">new push on policies. </w:t>
      </w:r>
      <w:r w:rsidR="00F9329D">
        <w:rPr>
          <w:rFonts w:eastAsiaTheme="minorHAnsi"/>
          <w:szCs w:val="24"/>
        </w:rPr>
        <w:t xml:space="preserve">Trying to guess what will happen for the next four years into </w:t>
      </w:r>
      <w:r w:rsidRPr="009E5198" w:rsidR="00D14366">
        <w:rPr>
          <w:rFonts w:eastAsiaTheme="minorHAnsi"/>
          <w:szCs w:val="24"/>
        </w:rPr>
        <w:t xml:space="preserve">any </w:t>
      </w:r>
      <w:r w:rsidR="00F9329D">
        <w:rPr>
          <w:rFonts w:eastAsiaTheme="minorHAnsi"/>
          <w:szCs w:val="24"/>
        </w:rPr>
        <w:t xml:space="preserve">new </w:t>
      </w:r>
      <w:r w:rsidRPr="009E5198" w:rsidR="00D14366">
        <w:rPr>
          <w:rFonts w:eastAsiaTheme="minorHAnsi"/>
          <w:szCs w:val="24"/>
        </w:rPr>
        <w:t xml:space="preserve">Administration is </w:t>
      </w:r>
      <w:r w:rsidR="00F9329D">
        <w:rPr>
          <w:rFonts w:eastAsiaTheme="minorHAnsi"/>
          <w:szCs w:val="24"/>
        </w:rPr>
        <w:t xml:space="preserve">like trying to figure out when it will actually rain here in the Midwest. But, just like the </w:t>
      </w:r>
      <w:del w:id="15" w:author="Tami Hadley" w:date="2021-04-06T14:34:00Z">
        <w:r w:rsidR="00F9329D">
          <w:rPr>
            <w:rFonts w:eastAsiaTheme="minorHAnsi"/>
            <w:szCs w:val="24"/>
          </w:rPr>
          <w:delText>help with</w:delText>
        </w:r>
      </w:del>
      <w:ins w:id="16" w:author="Tami Hadley" w:date="2021-04-06T14:34:00Z">
        <w:r w:rsidR="00740F01">
          <w:rPr>
            <w:rFonts w:eastAsiaTheme="minorHAnsi"/>
            <w:szCs w:val="24"/>
          </w:rPr>
          <w:t>assistance of</w:t>
        </w:r>
      </w:ins>
      <w:r w:rsidR="00F9329D">
        <w:rPr>
          <w:rFonts w:eastAsiaTheme="minorHAnsi"/>
          <w:szCs w:val="24"/>
        </w:rPr>
        <w:t xml:space="preserve"> a meteorologist, we can start to predict what we will see with the help of folks who understand and specialize in public policy</w:t>
      </w:r>
      <w:r w:rsidRPr="009E5198" w:rsidR="00D14366">
        <w:rPr>
          <w:rFonts w:eastAsiaTheme="minorHAnsi"/>
          <w:szCs w:val="24"/>
        </w:rPr>
        <w:t xml:space="preserve">. </w:t>
      </w:r>
      <w:r w:rsidRPr="009E5198">
        <w:rPr>
          <w:rFonts w:eastAsiaTheme="minorHAnsi"/>
          <w:szCs w:val="24"/>
        </w:rPr>
        <w:t xml:space="preserve"> </w:t>
      </w:r>
    </w:p>
    <w:p w:rsidR="00347E90" w:rsidRPr="009E5198" w14:paraId="60A656E1" w14:textId="3E9595C0">
      <w:pPr>
        <w:spacing w:after="160" w:line="259" w:lineRule="auto"/>
        <w:rPr>
          <w:szCs w:val="24"/>
        </w:rPr>
      </w:pPr>
      <w:r w:rsidRPr="009E5198">
        <w:rPr>
          <w:rFonts w:eastAsiaTheme="minorHAnsi"/>
          <w:szCs w:val="24"/>
        </w:rPr>
        <w:t>At the head of the</w:t>
      </w:r>
      <w:r w:rsidR="007B2211">
        <w:rPr>
          <w:rFonts w:eastAsiaTheme="minorHAnsi"/>
          <w:szCs w:val="24"/>
        </w:rPr>
        <w:t xml:space="preserve"> Biden</w:t>
      </w:r>
      <w:r w:rsidRPr="009E5198">
        <w:rPr>
          <w:rFonts w:eastAsiaTheme="minorHAnsi"/>
          <w:szCs w:val="24"/>
        </w:rPr>
        <w:t xml:space="preserve"> EPA is </w:t>
      </w:r>
      <w:del w:id="17" w:author="Tami Hadley" w:date="2021-04-06T14:35:00Z">
        <w:r w:rsidRPr="009E5198">
          <w:rPr>
            <w:rFonts w:eastAsiaTheme="minorHAnsi"/>
            <w:szCs w:val="24"/>
          </w:rPr>
          <w:delText>Micheal</w:delText>
        </w:r>
      </w:del>
      <w:ins w:id="18" w:author="Tami Hadley" w:date="2021-04-06T14:35:00Z">
        <w:r w:rsidRPr="009E5198" w:rsidR="00740F01">
          <w:rPr>
            <w:rFonts w:eastAsiaTheme="minorHAnsi"/>
            <w:szCs w:val="24"/>
          </w:rPr>
          <w:t>Michael</w:t>
        </w:r>
      </w:ins>
      <w:r w:rsidRPr="009E5198">
        <w:rPr>
          <w:rFonts w:eastAsiaTheme="minorHAnsi"/>
          <w:szCs w:val="24"/>
        </w:rPr>
        <w:t xml:space="preserve"> Regan. A 20-year experienced </w:t>
      </w:r>
      <w:r w:rsidR="00F922C0">
        <w:rPr>
          <w:rFonts w:eastAsiaTheme="minorHAnsi"/>
          <w:szCs w:val="24"/>
        </w:rPr>
        <w:t>environmental</w:t>
      </w:r>
      <w:r w:rsidRPr="009E5198">
        <w:rPr>
          <w:rFonts w:eastAsiaTheme="minorHAnsi"/>
          <w:szCs w:val="24"/>
        </w:rPr>
        <w:t xml:space="preserve"> regulator, he </w:t>
      </w:r>
      <w:del w:id="19" w:author="Tami Hadley" w:date="2021-04-06T14:35:00Z">
        <w:r w:rsidRPr="009E5198">
          <w:rPr>
            <w:rFonts w:eastAsiaTheme="minorHAnsi"/>
            <w:szCs w:val="24"/>
          </w:rPr>
          <w:delText>comes from being the former</w:delText>
        </w:r>
      </w:del>
      <w:ins w:id="20" w:author="Tami Hadley" w:date="2021-04-06T14:35:00Z">
        <w:r w:rsidR="00740F01">
          <w:rPr>
            <w:rFonts w:eastAsiaTheme="minorHAnsi"/>
            <w:szCs w:val="24"/>
          </w:rPr>
          <w:t>was the</w:t>
        </w:r>
      </w:ins>
      <w:r w:rsidRPr="009E5198">
        <w:rPr>
          <w:rFonts w:eastAsiaTheme="minorHAnsi"/>
          <w:szCs w:val="24"/>
        </w:rPr>
        <w:t xml:space="preserve"> head of the North Carolina Department of Environmental Quality </w:t>
      </w:r>
      <w:r w:rsidRPr="009E5198" w:rsidR="00D14366">
        <w:rPr>
          <w:rFonts w:eastAsiaTheme="minorHAnsi"/>
          <w:szCs w:val="24"/>
        </w:rPr>
        <w:t>and</w:t>
      </w:r>
      <w:r w:rsidRPr="009E5198" w:rsidR="00530F30">
        <w:rPr>
          <w:rFonts w:eastAsiaTheme="minorHAnsi"/>
          <w:szCs w:val="24"/>
        </w:rPr>
        <w:t xml:space="preserve"> returns to the White House from formerly being</w:t>
      </w:r>
      <w:r w:rsidRPr="009E5198">
        <w:rPr>
          <w:rFonts w:eastAsiaTheme="minorHAnsi"/>
          <w:szCs w:val="24"/>
        </w:rPr>
        <w:t xml:space="preserve"> an air quality specialist in the Clinton</w:t>
      </w:r>
      <w:r w:rsidRPr="009E5198" w:rsidR="00752F48">
        <w:rPr>
          <w:rFonts w:eastAsiaTheme="minorHAnsi"/>
          <w:szCs w:val="24"/>
        </w:rPr>
        <w:t xml:space="preserve"> </w:t>
      </w:r>
      <w:r w:rsidRPr="009E5198">
        <w:rPr>
          <w:rFonts w:eastAsiaTheme="minorHAnsi"/>
          <w:szCs w:val="24"/>
        </w:rPr>
        <w:t xml:space="preserve">EPA. </w:t>
      </w:r>
    </w:p>
    <w:p w:rsidR="00347E90" w:rsidRPr="009E5198" w14:paraId="26B6C9B2" w14:textId="1813F009">
      <w:pPr>
        <w:spacing w:after="160" w:line="259" w:lineRule="auto"/>
        <w:rPr>
          <w:szCs w:val="24"/>
        </w:rPr>
      </w:pPr>
      <w:r w:rsidRPr="009E5198">
        <w:rPr>
          <w:rFonts w:eastAsiaTheme="minorHAnsi"/>
          <w:szCs w:val="24"/>
        </w:rPr>
        <w:t>Here are a few things to look for</w:t>
      </w:r>
      <w:r w:rsidR="007B2211">
        <w:rPr>
          <w:rFonts w:eastAsiaTheme="minorHAnsi"/>
          <w:szCs w:val="24"/>
        </w:rPr>
        <w:t xml:space="preserve"> from the Biden/Regan team</w:t>
      </w:r>
      <w:r w:rsidRPr="009E5198">
        <w:rPr>
          <w:rFonts w:eastAsiaTheme="minorHAnsi"/>
          <w:szCs w:val="24"/>
        </w:rPr>
        <w:t>:</w:t>
      </w:r>
    </w:p>
    <w:p w:rsidR="007B29BD" w:rsidRPr="007B2211" w14:paraId="2A2648EB" w14:textId="6D2A5F0B">
      <w:pPr>
        <w:spacing w:after="160" w:line="259" w:lineRule="auto"/>
        <w:rPr>
          <w:b/>
          <w:bCs/>
          <w:szCs w:val="24"/>
          <w:u w:val="single"/>
        </w:rPr>
      </w:pPr>
      <w:r w:rsidRPr="007B2211">
        <w:rPr>
          <w:rFonts w:eastAsiaTheme="minorHAnsi"/>
          <w:b/>
          <w:bCs/>
          <w:szCs w:val="24"/>
          <w:u w:val="single"/>
        </w:rPr>
        <w:t>Environmental Justice</w:t>
      </w:r>
      <w:r w:rsidRPr="007B2211">
        <w:rPr>
          <w:rFonts w:eastAsiaTheme="minorHAnsi"/>
          <w:b/>
          <w:bCs/>
          <w:szCs w:val="24"/>
          <w:u w:val="single"/>
        </w:rPr>
        <w:t xml:space="preserve"> </w:t>
      </w:r>
      <w:ins w:id="21" w:author="Tami Hadley" w:date="2021-04-06T14:35:00Z">
        <w:r w:rsidR="00740F01">
          <w:rPr>
            <w:rFonts w:eastAsiaTheme="minorHAnsi"/>
            <w:b/>
            <w:bCs/>
            <w:szCs w:val="24"/>
            <w:u w:val="single"/>
          </w:rPr>
          <w:t>(EJ)</w:t>
        </w:r>
      </w:ins>
    </w:p>
    <w:p w:rsidR="00F1317E" w14:paraId="13DE4394" w14:textId="1AE7088C">
      <w:pPr>
        <w:spacing w:after="160" w:line="259" w:lineRule="auto"/>
        <w:rPr>
          <w:szCs w:val="24"/>
        </w:rPr>
      </w:pPr>
      <w:r w:rsidRPr="009E5198">
        <w:rPr>
          <w:rFonts w:eastAsiaTheme="minorHAnsi"/>
          <w:szCs w:val="24"/>
        </w:rPr>
        <w:t xml:space="preserve">While there are still questions </w:t>
      </w:r>
      <w:r w:rsidR="00F922C0">
        <w:rPr>
          <w:rFonts w:eastAsiaTheme="minorHAnsi"/>
          <w:szCs w:val="24"/>
        </w:rPr>
        <w:t xml:space="preserve">bouncing around </w:t>
      </w:r>
      <w:r w:rsidRPr="009E5198">
        <w:rPr>
          <w:rFonts w:eastAsiaTheme="minorHAnsi"/>
          <w:szCs w:val="24"/>
        </w:rPr>
        <w:t xml:space="preserve">about how the Administration will carry out EJ, facilities can get ahead of the game and be prepared for what is to come. One of the biggest </w:t>
      </w:r>
      <w:r w:rsidRPr="009E5198" w:rsidR="007B2211">
        <w:rPr>
          <w:rFonts w:eastAsiaTheme="minorHAnsi"/>
          <w:szCs w:val="24"/>
        </w:rPr>
        <w:t>items</w:t>
      </w:r>
      <w:r w:rsidRPr="009E5198">
        <w:rPr>
          <w:rFonts w:eastAsiaTheme="minorHAnsi"/>
          <w:szCs w:val="24"/>
        </w:rPr>
        <w:t xml:space="preserve"> that will be coming out of EJ is communities having</w:t>
      </w:r>
      <w:r w:rsidRPr="009E5198" w:rsidR="00530F30">
        <w:rPr>
          <w:rFonts w:eastAsiaTheme="minorHAnsi"/>
          <w:szCs w:val="24"/>
        </w:rPr>
        <w:t xml:space="preserve"> their voices heard in environmental regulation. Something companies can start doing </w:t>
      </w:r>
      <w:r w:rsidRPr="009E5198" w:rsidR="00D47748">
        <w:rPr>
          <w:rFonts w:eastAsiaTheme="minorHAnsi"/>
          <w:szCs w:val="24"/>
        </w:rPr>
        <w:t xml:space="preserve">to prepare for this </w:t>
      </w:r>
      <w:r w:rsidRPr="009E5198" w:rsidR="00530F30">
        <w:rPr>
          <w:rFonts w:eastAsiaTheme="minorHAnsi"/>
          <w:szCs w:val="24"/>
        </w:rPr>
        <w:t xml:space="preserve">is reaching out to the communities where their facilities are located </w:t>
      </w:r>
      <w:r w:rsidRPr="009E5198" w:rsidR="00D14366">
        <w:rPr>
          <w:rFonts w:eastAsiaTheme="minorHAnsi"/>
          <w:szCs w:val="24"/>
        </w:rPr>
        <w:t xml:space="preserve">at. We understand the data we collect and how we collect it, but does the public understand it? </w:t>
      </w:r>
      <w:r w:rsidRPr="009E5198" w:rsidR="00347E90">
        <w:rPr>
          <w:rFonts w:eastAsiaTheme="minorHAnsi"/>
          <w:szCs w:val="24"/>
        </w:rPr>
        <w:t xml:space="preserve">Now is the time to educate the community you share a fence line with. </w:t>
      </w:r>
    </w:p>
    <w:p w:rsidR="007B2211" w14:paraId="6D11FDCB" w14:textId="0D8D2A53">
      <w:pPr>
        <w:spacing w:after="160" w:line="259" w:lineRule="auto"/>
        <w:rPr>
          <w:szCs w:val="24"/>
        </w:rPr>
      </w:pPr>
      <w:r>
        <w:rPr>
          <w:rFonts w:eastAsiaTheme="minorHAnsi"/>
          <w:szCs w:val="24"/>
        </w:rPr>
        <w:t xml:space="preserve">There are two major legislative proposals to </w:t>
      </w:r>
      <w:r w:rsidR="00F922C0">
        <w:rPr>
          <w:rFonts w:eastAsiaTheme="minorHAnsi"/>
          <w:szCs w:val="24"/>
        </w:rPr>
        <w:t>keep an eye on</w:t>
      </w:r>
      <w:r>
        <w:rPr>
          <w:rFonts w:eastAsiaTheme="minorHAnsi"/>
          <w:szCs w:val="24"/>
        </w:rPr>
        <w:t xml:space="preserve">. The Environmental Justice Mapping and Data Collection Act of 2021 </w:t>
      </w:r>
      <w:r w:rsidR="001D2D3A">
        <w:rPr>
          <w:rFonts w:eastAsiaTheme="minorHAnsi"/>
          <w:szCs w:val="24"/>
        </w:rPr>
        <w:t>will create</w:t>
      </w:r>
      <w:r w:rsidR="006F5645">
        <w:rPr>
          <w:rFonts w:eastAsiaTheme="minorHAnsi"/>
          <w:szCs w:val="24"/>
        </w:rPr>
        <w:t xml:space="preserve"> a tool</w:t>
      </w:r>
      <w:r w:rsidR="00D42A1A">
        <w:rPr>
          <w:rFonts w:eastAsiaTheme="minorHAnsi"/>
          <w:szCs w:val="24"/>
        </w:rPr>
        <w:t xml:space="preserve"> built upon the EPA’s </w:t>
      </w:r>
      <w:r w:rsidR="00D42A1A">
        <w:rPr>
          <w:rFonts w:eastAsiaTheme="minorHAnsi"/>
          <w:szCs w:val="24"/>
        </w:rPr>
        <w:t>EJScreen</w:t>
      </w:r>
      <w:r w:rsidR="006F5645">
        <w:rPr>
          <w:rFonts w:eastAsiaTheme="minorHAnsi"/>
          <w:szCs w:val="24"/>
        </w:rPr>
        <w:t xml:space="preserve"> to </w:t>
      </w:r>
      <w:r>
        <w:rPr>
          <w:rFonts w:eastAsiaTheme="minorHAnsi"/>
          <w:szCs w:val="24"/>
        </w:rPr>
        <w:t>identify demographic factors, environmental problems, socioeconomic circumstances</w:t>
      </w:r>
      <w:del w:id="22" w:author="Tami Hadley" w:date="2021-04-06T14:36:00Z">
        <w:r>
          <w:rPr>
            <w:rFonts w:eastAsiaTheme="minorHAnsi"/>
            <w:szCs w:val="24"/>
          </w:rPr>
          <w:delText>,</w:delText>
        </w:r>
      </w:del>
      <w:r>
        <w:rPr>
          <w:rFonts w:eastAsiaTheme="minorHAnsi"/>
          <w:szCs w:val="24"/>
        </w:rPr>
        <w:t xml:space="preserve"> and public health concerns. </w:t>
      </w:r>
      <w:r w:rsidR="00D42A1A">
        <w:rPr>
          <w:rFonts w:eastAsiaTheme="minorHAnsi"/>
          <w:szCs w:val="24"/>
        </w:rPr>
        <w:t>This data</w:t>
      </w:r>
      <w:r>
        <w:rPr>
          <w:rFonts w:eastAsiaTheme="minorHAnsi"/>
          <w:szCs w:val="24"/>
        </w:rPr>
        <w:t xml:space="preserve"> collected </w:t>
      </w:r>
      <w:r w:rsidR="00D42A1A">
        <w:rPr>
          <w:rFonts w:eastAsiaTheme="minorHAnsi"/>
          <w:szCs w:val="24"/>
        </w:rPr>
        <w:t xml:space="preserve">will help </w:t>
      </w:r>
      <w:r>
        <w:rPr>
          <w:rFonts w:eastAsiaTheme="minorHAnsi"/>
          <w:szCs w:val="24"/>
        </w:rPr>
        <w:t xml:space="preserve">build maps of communities that </w:t>
      </w:r>
      <w:r w:rsidR="00D42A1A">
        <w:rPr>
          <w:rFonts w:eastAsiaTheme="minorHAnsi"/>
          <w:szCs w:val="24"/>
        </w:rPr>
        <w:t>are affected the most</w:t>
      </w:r>
      <w:r>
        <w:rPr>
          <w:rFonts w:eastAsiaTheme="minorHAnsi"/>
          <w:szCs w:val="24"/>
        </w:rPr>
        <w:t xml:space="preserve">. This will help the Administration to </w:t>
      </w:r>
      <w:r w:rsidR="00DE4FD6">
        <w:rPr>
          <w:rFonts w:eastAsiaTheme="minorHAnsi"/>
          <w:szCs w:val="24"/>
        </w:rPr>
        <w:t>direct</w:t>
      </w:r>
      <w:r>
        <w:rPr>
          <w:rFonts w:eastAsiaTheme="minorHAnsi"/>
          <w:szCs w:val="24"/>
        </w:rPr>
        <w:t xml:space="preserve"> </w:t>
      </w:r>
      <w:r w:rsidR="00DE4FD6">
        <w:rPr>
          <w:rFonts w:eastAsiaTheme="minorHAnsi"/>
          <w:szCs w:val="24"/>
        </w:rPr>
        <w:t>appropriate</w:t>
      </w:r>
      <w:r>
        <w:rPr>
          <w:rFonts w:eastAsiaTheme="minorHAnsi"/>
          <w:szCs w:val="24"/>
        </w:rPr>
        <w:t xml:space="preserve"> funds </w:t>
      </w:r>
      <w:r w:rsidR="00DE4FD6">
        <w:rPr>
          <w:rFonts w:eastAsiaTheme="minorHAnsi"/>
          <w:szCs w:val="24"/>
        </w:rPr>
        <w:t>to</w:t>
      </w:r>
      <w:r>
        <w:rPr>
          <w:rFonts w:eastAsiaTheme="minorHAnsi"/>
          <w:szCs w:val="24"/>
        </w:rPr>
        <w:t xml:space="preserve"> those communities. </w:t>
      </w:r>
    </w:p>
    <w:p w:rsidR="007B2211" w14:paraId="0DCEB4CD" w14:textId="2EA52510">
      <w:pPr>
        <w:spacing w:after="160" w:line="259" w:lineRule="auto"/>
        <w:rPr>
          <w:szCs w:val="24"/>
        </w:rPr>
      </w:pPr>
      <w:r>
        <w:rPr>
          <w:rFonts w:eastAsiaTheme="minorHAnsi"/>
          <w:szCs w:val="24"/>
        </w:rPr>
        <w:t>Companies</w:t>
      </w:r>
      <w:r>
        <w:rPr>
          <w:rFonts w:eastAsiaTheme="minorHAnsi"/>
          <w:szCs w:val="24"/>
        </w:rPr>
        <w:t xml:space="preserve"> should </w:t>
      </w:r>
      <w:r>
        <w:rPr>
          <w:rFonts w:eastAsiaTheme="minorHAnsi"/>
          <w:szCs w:val="24"/>
        </w:rPr>
        <w:t xml:space="preserve">be </w:t>
      </w:r>
      <w:r>
        <w:rPr>
          <w:rFonts w:eastAsiaTheme="minorHAnsi"/>
          <w:szCs w:val="24"/>
        </w:rPr>
        <w:t>looking at</w:t>
      </w:r>
      <w:r>
        <w:rPr>
          <w:rFonts w:eastAsiaTheme="minorHAnsi"/>
          <w:szCs w:val="24"/>
        </w:rPr>
        <w:t xml:space="preserve"> the EPA’s </w:t>
      </w:r>
      <w:r>
        <w:rPr>
          <w:rFonts w:eastAsiaTheme="minorHAnsi"/>
          <w:szCs w:val="24"/>
        </w:rPr>
        <w:t>EJScreen</w:t>
      </w:r>
      <w:r>
        <w:rPr>
          <w:rFonts w:eastAsiaTheme="minorHAnsi"/>
          <w:szCs w:val="24"/>
        </w:rPr>
        <w:t xml:space="preserve"> tool</w:t>
      </w:r>
      <w:r>
        <w:rPr>
          <w:rFonts w:eastAsiaTheme="minorHAnsi"/>
          <w:szCs w:val="24"/>
        </w:rPr>
        <w:t xml:space="preserve">. It </w:t>
      </w:r>
      <w:r w:rsidR="0039304B">
        <w:rPr>
          <w:rFonts w:eastAsiaTheme="minorHAnsi"/>
          <w:szCs w:val="24"/>
        </w:rPr>
        <w:t>interprets and shows</w:t>
      </w:r>
      <w:r>
        <w:rPr>
          <w:rFonts w:eastAsiaTheme="minorHAnsi"/>
          <w:szCs w:val="24"/>
        </w:rPr>
        <w:t xml:space="preserve"> environmental indicators and demographic </w:t>
      </w:r>
      <w:r w:rsidR="00DE4FD6">
        <w:rPr>
          <w:rFonts w:eastAsiaTheme="minorHAnsi"/>
          <w:szCs w:val="24"/>
        </w:rPr>
        <w:t>indicators</w:t>
      </w:r>
      <w:r>
        <w:rPr>
          <w:rFonts w:eastAsiaTheme="minorHAnsi"/>
          <w:szCs w:val="24"/>
        </w:rPr>
        <w:t xml:space="preserve">. It is used for informing outreach and </w:t>
      </w:r>
      <w:r w:rsidR="0039304B">
        <w:rPr>
          <w:rFonts w:eastAsiaTheme="minorHAnsi"/>
          <w:szCs w:val="24"/>
        </w:rPr>
        <w:t xml:space="preserve">engagement practices, as well as permitting and compliance implementation, just to name a few. </w:t>
      </w:r>
    </w:p>
    <w:p w:rsidR="007B2211" w14:paraId="5482E88E" w14:textId="7B9D7968">
      <w:pPr>
        <w:spacing w:after="160" w:line="259" w:lineRule="auto"/>
        <w:rPr>
          <w:szCs w:val="24"/>
        </w:rPr>
      </w:pPr>
      <w:r>
        <w:rPr>
          <w:rFonts w:eastAsiaTheme="minorHAnsi"/>
          <w:szCs w:val="24"/>
        </w:rPr>
        <w:t xml:space="preserve">The Environmental Justice for All Act will </w:t>
      </w:r>
      <w:r w:rsidR="006F5645">
        <w:rPr>
          <w:rFonts w:eastAsiaTheme="minorHAnsi"/>
          <w:szCs w:val="24"/>
        </w:rPr>
        <w:t>establish EJ requirements, advisory bodies</w:t>
      </w:r>
      <w:del w:id="23" w:author="Tami Hadley" w:date="2021-04-06T14:37:00Z">
        <w:r w:rsidR="00DE4FD6">
          <w:rPr>
            <w:rFonts w:eastAsiaTheme="minorHAnsi"/>
            <w:szCs w:val="24"/>
          </w:rPr>
          <w:delText>,</w:delText>
        </w:r>
      </w:del>
      <w:r w:rsidR="006F5645">
        <w:rPr>
          <w:rFonts w:eastAsiaTheme="minorHAnsi"/>
          <w:szCs w:val="24"/>
        </w:rPr>
        <w:t xml:space="preserve"> and programs to address the environmental effects on human health for low-income communities. It will also provide the establishment of the Interagency Working Group on Environmental Justice Compliance. </w:t>
      </w:r>
    </w:p>
    <w:p w:rsidR="00347E90" w:rsidRPr="007B2211" w14:paraId="56A0BF43" w14:textId="235D9A49">
      <w:pPr>
        <w:spacing w:after="160" w:line="259" w:lineRule="auto"/>
        <w:rPr>
          <w:b/>
          <w:bCs/>
          <w:szCs w:val="24"/>
          <w:u w:val="single"/>
        </w:rPr>
      </w:pPr>
      <w:r w:rsidRPr="007B2211">
        <w:rPr>
          <w:rFonts w:eastAsiaTheme="minorHAnsi"/>
          <w:b/>
          <w:bCs/>
          <w:szCs w:val="24"/>
          <w:u w:val="single"/>
        </w:rPr>
        <w:t>More Inspectors on the Ground</w:t>
      </w:r>
    </w:p>
    <w:p w:rsidR="00530F30" w:rsidRPr="009E5198" w14:paraId="2EE3B5F1" w14:textId="0691E60D">
      <w:pPr>
        <w:spacing w:after="160" w:line="259" w:lineRule="auto"/>
        <w:rPr>
          <w:szCs w:val="24"/>
        </w:rPr>
      </w:pPr>
      <w:r w:rsidRPr="009E5198">
        <w:rPr>
          <w:rFonts w:eastAsiaTheme="minorHAnsi"/>
          <w:szCs w:val="24"/>
        </w:rPr>
        <w:t>With</w:t>
      </w:r>
      <w:r w:rsidRPr="009E5198" w:rsidR="00F1317E">
        <w:rPr>
          <w:rFonts w:eastAsiaTheme="minorHAnsi"/>
          <w:szCs w:val="24"/>
        </w:rPr>
        <w:t xml:space="preserve"> COVID-19, we saw </w:t>
      </w:r>
      <w:r w:rsidRPr="009E5198" w:rsidR="00DE4FD6">
        <w:rPr>
          <w:rFonts w:eastAsiaTheme="minorHAnsi"/>
          <w:szCs w:val="24"/>
        </w:rPr>
        <w:t>fewer</w:t>
      </w:r>
      <w:r w:rsidRPr="009E5198" w:rsidR="00F1317E">
        <w:rPr>
          <w:rFonts w:eastAsiaTheme="minorHAnsi"/>
          <w:szCs w:val="24"/>
        </w:rPr>
        <w:t xml:space="preserve"> boots on the ground and </w:t>
      </w:r>
      <w:r w:rsidR="00DE4FD6">
        <w:rPr>
          <w:rFonts w:eastAsiaTheme="minorHAnsi"/>
          <w:szCs w:val="24"/>
        </w:rPr>
        <w:t>the</w:t>
      </w:r>
      <w:r w:rsidRPr="009E5198" w:rsidR="00F1317E">
        <w:rPr>
          <w:rFonts w:eastAsiaTheme="minorHAnsi"/>
          <w:szCs w:val="24"/>
        </w:rPr>
        <w:t xml:space="preserve"> number of virtual inspections and </w:t>
      </w:r>
      <w:r w:rsidRPr="009E5198" w:rsidR="00F1317E">
        <w:rPr>
          <w:rFonts w:eastAsiaTheme="minorHAnsi"/>
          <w:szCs w:val="24"/>
        </w:rPr>
        <w:t>audits</w:t>
      </w:r>
      <w:r w:rsidR="00DE4FD6">
        <w:rPr>
          <w:rFonts w:eastAsiaTheme="minorHAnsi"/>
          <w:szCs w:val="24"/>
        </w:rPr>
        <w:t xml:space="preserve"> go up</w:t>
      </w:r>
      <w:r w:rsidRPr="009E5198" w:rsidR="00F1317E">
        <w:rPr>
          <w:rFonts w:eastAsiaTheme="minorHAnsi"/>
          <w:szCs w:val="24"/>
        </w:rPr>
        <w:t xml:space="preserve"> throughout facilities. With vaccines rolling out and the country starting to open back up, there is going to be a </w:t>
      </w:r>
      <w:r w:rsidRPr="009E5198" w:rsidR="00752F48">
        <w:rPr>
          <w:rFonts w:eastAsiaTheme="minorHAnsi"/>
          <w:szCs w:val="24"/>
        </w:rPr>
        <w:t>drive</w:t>
      </w:r>
      <w:r w:rsidRPr="009E5198" w:rsidR="00F1317E">
        <w:rPr>
          <w:rFonts w:eastAsiaTheme="minorHAnsi"/>
          <w:szCs w:val="24"/>
        </w:rPr>
        <w:t xml:space="preserve"> to get inspectors back on the ground. </w:t>
      </w:r>
      <w:r w:rsidRPr="009E5198" w:rsidR="00D47748">
        <w:rPr>
          <w:rFonts w:eastAsiaTheme="minorHAnsi"/>
          <w:szCs w:val="24"/>
        </w:rPr>
        <w:t xml:space="preserve">Now is the time to go over </w:t>
      </w:r>
      <w:r w:rsidRPr="009E5198" w:rsidR="005C578E">
        <w:rPr>
          <w:rFonts w:eastAsiaTheme="minorHAnsi"/>
          <w:szCs w:val="24"/>
        </w:rPr>
        <w:t xml:space="preserve">your </w:t>
      </w:r>
      <w:r w:rsidR="00766BE0">
        <w:rPr>
          <w:rFonts w:eastAsiaTheme="minorHAnsi"/>
          <w:szCs w:val="24"/>
        </w:rPr>
        <w:t xml:space="preserve">facility’s </w:t>
      </w:r>
      <w:r w:rsidRPr="009E5198" w:rsidR="005C578E">
        <w:rPr>
          <w:rFonts w:eastAsiaTheme="minorHAnsi"/>
          <w:szCs w:val="24"/>
        </w:rPr>
        <w:t>reporting</w:t>
      </w:r>
      <w:r w:rsidRPr="009E5198" w:rsidR="00D47748">
        <w:rPr>
          <w:rFonts w:eastAsiaTheme="minorHAnsi"/>
          <w:szCs w:val="24"/>
        </w:rPr>
        <w:t xml:space="preserve"> to make sure it is accurate and to re-</w:t>
      </w:r>
      <w:r w:rsidRPr="009E5198" w:rsidR="005C578E">
        <w:rPr>
          <w:rFonts w:eastAsiaTheme="minorHAnsi"/>
          <w:szCs w:val="24"/>
        </w:rPr>
        <w:t>evaluate</w:t>
      </w:r>
      <w:r w:rsidRPr="009E5198" w:rsidR="00D47748">
        <w:rPr>
          <w:rFonts w:eastAsiaTheme="minorHAnsi"/>
          <w:szCs w:val="24"/>
        </w:rPr>
        <w:t xml:space="preserve"> your risk assessment plans</w:t>
      </w:r>
      <w:r w:rsidRPr="009E5198" w:rsidR="00752F48">
        <w:rPr>
          <w:rFonts w:eastAsiaTheme="minorHAnsi"/>
          <w:szCs w:val="24"/>
        </w:rPr>
        <w:t xml:space="preserve"> </w:t>
      </w:r>
      <w:r w:rsidRPr="009E5198" w:rsidR="00D42A1A">
        <w:rPr>
          <w:rFonts w:eastAsiaTheme="minorHAnsi"/>
          <w:szCs w:val="24"/>
        </w:rPr>
        <w:t>and</w:t>
      </w:r>
      <w:r w:rsidRPr="009E5198" w:rsidR="00752F48">
        <w:rPr>
          <w:rFonts w:eastAsiaTheme="minorHAnsi"/>
          <w:szCs w:val="24"/>
        </w:rPr>
        <w:t xml:space="preserve"> make sure your facility </w:t>
      </w:r>
      <w:r w:rsidR="00DE4FD6">
        <w:rPr>
          <w:rFonts w:eastAsiaTheme="minorHAnsi"/>
          <w:szCs w:val="24"/>
        </w:rPr>
        <w:t>complies with all regulation</w:t>
      </w:r>
      <w:r w:rsidR="00DE4FD6">
        <w:rPr>
          <w:rFonts w:eastAsiaTheme="minorHAnsi"/>
          <w:szCs w:val="24"/>
        </w:rPr>
        <w:t>s</w:t>
      </w:r>
      <w:r w:rsidRPr="009E5198" w:rsidR="00752F48">
        <w:rPr>
          <w:rFonts w:eastAsiaTheme="minorHAnsi"/>
          <w:szCs w:val="24"/>
        </w:rPr>
        <w:t xml:space="preserve">. </w:t>
      </w:r>
      <w:r w:rsidRPr="009E5198" w:rsidR="00D47748">
        <w:rPr>
          <w:rFonts w:eastAsiaTheme="minorHAnsi"/>
          <w:szCs w:val="24"/>
        </w:rPr>
        <w:t xml:space="preserve"> </w:t>
      </w:r>
      <w:r w:rsidRPr="009E5198">
        <w:rPr>
          <w:rFonts w:eastAsiaTheme="minorHAnsi"/>
          <w:szCs w:val="24"/>
        </w:rPr>
        <w:t xml:space="preserve"> </w:t>
      </w:r>
    </w:p>
    <w:p w:rsidR="004F3C65" w14:paraId="7F476D7F" w14:textId="0284386B">
      <w:pPr>
        <w:spacing w:after="160" w:line="259" w:lineRule="auto"/>
        <w:rPr>
          <w:del w:id="24" w:author="Tami Hadley" w:date="2021-04-06T14:40:00Z"/>
          <w:b/>
          <w:bCs/>
          <w:szCs w:val="24"/>
          <w:u w:val="single"/>
        </w:rPr>
      </w:pPr>
      <w:del w:id="25" w:author="Tami Hadley" w:date="2021-04-06T14:40:00Z">
        <w:r>
          <w:rPr>
            <w:rFonts w:eastAsiaTheme="minorHAnsi"/>
            <w:b/>
            <w:bCs/>
            <w:szCs w:val="24"/>
            <w:u w:val="single"/>
          </w:rPr>
          <w:br w:type="page"/>
        </w:r>
      </w:del>
    </w:p>
    <w:p w:rsidR="00766BE0" w:rsidRPr="00F922C0" w:rsidP="00766BE0" w14:paraId="1B82D505" w14:textId="374C2580">
      <w:pPr>
        <w:spacing w:after="160" w:line="259" w:lineRule="auto"/>
        <w:rPr>
          <w:b/>
          <w:bCs/>
          <w:szCs w:val="24"/>
          <w:u w:val="single"/>
        </w:rPr>
      </w:pPr>
      <w:r w:rsidRPr="00F922C0">
        <w:rPr>
          <w:rFonts w:eastAsiaTheme="minorHAnsi"/>
          <w:b/>
          <w:bCs/>
          <w:szCs w:val="24"/>
          <w:u w:val="single"/>
        </w:rPr>
        <w:t>Waters of the United States (WOTUS)</w:t>
      </w:r>
    </w:p>
    <w:p w:rsidR="00766BE0" w:rsidRPr="009E5198" w:rsidP="00766BE0" w14:paraId="0532D6C5" w14:textId="63478104">
      <w:pPr>
        <w:spacing w:after="160" w:line="259" w:lineRule="auto"/>
        <w:rPr>
          <w:szCs w:val="24"/>
        </w:rPr>
      </w:pPr>
      <w:r>
        <w:rPr>
          <w:rFonts w:eastAsiaTheme="minorHAnsi"/>
          <w:szCs w:val="24"/>
        </w:rPr>
        <w:t xml:space="preserve">WOTUS is already under review for this Administration. We can expect to see extreme discussion on this since having to define WOTUS is difficult, </w:t>
      </w:r>
      <w:r w:rsidR="00D42A1A">
        <w:rPr>
          <w:rFonts w:eastAsiaTheme="minorHAnsi"/>
          <w:szCs w:val="24"/>
        </w:rPr>
        <w:t>as</w:t>
      </w:r>
      <w:r>
        <w:rPr>
          <w:rFonts w:eastAsiaTheme="minorHAnsi"/>
          <w:szCs w:val="24"/>
        </w:rPr>
        <w:t xml:space="preserve"> it is controversial.  Multiple states, tribes</w:t>
      </w:r>
      <w:del w:id="26" w:author="Tami Hadley" w:date="2021-04-06T14:38:00Z">
        <w:r w:rsidR="00DE4FD6">
          <w:rPr>
            <w:rFonts w:eastAsiaTheme="minorHAnsi"/>
            <w:szCs w:val="24"/>
          </w:rPr>
          <w:delText>,</w:delText>
        </w:r>
      </w:del>
      <w:r>
        <w:rPr>
          <w:rFonts w:eastAsiaTheme="minorHAnsi"/>
          <w:szCs w:val="24"/>
        </w:rPr>
        <w:t xml:space="preserve"> and environmental groups pushed back on the Trump Administration’s Navigable Waters Protection Rule, so we can </w:t>
      </w:r>
      <w:r w:rsidR="00D42A1A">
        <w:rPr>
          <w:rFonts w:eastAsiaTheme="minorHAnsi"/>
          <w:szCs w:val="24"/>
        </w:rPr>
        <w:t>speculate</w:t>
      </w:r>
      <w:r>
        <w:rPr>
          <w:rFonts w:eastAsiaTheme="minorHAnsi"/>
          <w:szCs w:val="24"/>
        </w:rPr>
        <w:t xml:space="preserve"> that the Biden Administration will </w:t>
      </w:r>
      <w:r w:rsidR="006F5645">
        <w:rPr>
          <w:rFonts w:eastAsiaTheme="minorHAnsi"/>
          <w:szCs w:val="24"/>
        </w:rPr>
        <w:t>want to expand the definition and scope</w:t>
      </w:r>
      <w:r>
        <w:rPr>
          <w:rFonts w:eastAsiaTheme="minorHAnsi"/>
          <w:szCs w:val="24"/>
        </w:rPr>
        <w:t xml:space="preserve"> and go for a broader rule to replace it. </w:t>
      </w:r>
    </w:p>
    <w:p w:rsidR="00347E90" w:rsidRPr="007B2211" w:rsidP="005C578E" w14:paraId="22CD3E73" w14:textId="56284965">
      <w:pPr>
        <w:spacing w:after="160" w:line="259" w:lineRule="auto"/>
        <w:rPr>
          <w:b/>
          <w:bCs/>
          <w:szCs w:val="24"/>
          <w:u w:val="single"/>
        </w:rPr>
      </w:pPr>
      <w:r w:rsidRPr="00D42A1A">
        <w:rPr>
          <w:rFonts w:eastAsiaTheme="minorHAnsi"/>
          <w:b/>
          <w:bCs/>
          <w:szCs w:val="24"/>
          <w:u w:val="single"/>
        </w:rPr>
        <w:t xml:space="preserve">Per- and </w:t>
      </w:r>
      <w:r w:rsidRPr="00D42A1A">
        <w:rPr>
          <w:rFonts w:eastAsiaTheme="minorHAnsi"/>
          <w:b/>
          <w:bCs/>
          <w:szCs w:val="24"/>
          <w:u w:val="single"/>
        </w:rPr>
        <w:t>polyfluoroalkyl</w:t>
      </w:r>
      <w:r w:rsidRPr="00D42A1A">
        <w:rPr>
          <w:rFonts w:eastAsiaTheme="minorHAnsi"/>
          <w:b/>
          <w:bCs/>
          <w:szCs w:val="24"/>
          <w:u w:val="single"/>
        </w:rPr>
        <w:t xml:space="preserve"> substances</w:t>
      </w:r>
      <w:r>
        <w:rPr>
          <w:rFonts w:eastAsiaTheme="minorHAnsi"/>
          <w:b/>
          <w:bCs/>
          <w:szCs w:val="24"/>
          <w:u w:val="single"/>
        </w:rPr>
        <w:t xml:space="preserve"> (</w:t>
      </w:r>
      <w:r w:rsidRPr="007B2211">
        <w:rPr>
          <w:rFonts w:eastAsiaTheme="minorHAnsi"/>
          <w:b/>
          <w:bCs/>
          <w:szCs w:val="24"/>
          <w:u w:val="single"/>
        </w:rPr>
        <w:t>PFAS</w:t>
      </w:r>
      <w:r>
        <w:rPr>
          <w:rFonts w:eastAsiaTheme="minorHAnsi"/>
          <w:b/>
          <w:bCs/>
          <w:szCs w:val="24"/>
          <w:u w:val="single"/>
        </w:rPr>
        <w:t>)</w:t>
      </w:r>
    </w:p>
    <w:p w:rsidR="005C578E" w:rsidP="005C578E" w14:paraId="2FAC9660" w14:textId="16966DA5">
      <w:pPr>
        <w:spacing w:after="160" w:line="259" w:lineRule="auto"/>
        <w:rPr>
          <w:szCs w:val="24"/>
        </w:rPr>
      </w:pPr>
      <w:r w:rsidRPr="009E5198">
        <w:rPr>
          <w:rFonts w:eastAsiaTheme="minorHAnsi"/>
          <w:szCs w:val="24"/>
        </w:rPr>
        <w:t>Expect to see the enforcement of PFAS being talked about, as well. Some questions are if the Biden Administration will use the All-</w:t>
      </w:r>
      <w:del w:id="27" w:author="Tami Hadley" w:date="2021-04-06T14:39:00Z">
        <w:r w:rsidRPr="009E5198">
          <w:rPr>
            <w:rFonts w:eastAsiaTheme="minorHAnsi"/>
            <w:szCs w:val="24"/>
          </w:rPr>
          <w:delText>Of</w:delText>
        </w:r>
      </w:del>
      <w:ins w:id="28" w:author="Tami Hadley" w:date="2021-04-06T14:39:00Z">
        <w:r w:rsidR="00740F01">
          <w:rPr>
            <w:rFonts w:eastAsiaTheme="minorHAnsi"/>
            <w:szCs w:val="24"/>
          </w:rPr>
          <w:t>o</w:t>
        </w:r>
      </w:ins>
      <w:ins w:id="29" w:author="Tami Hadley" w:date="2021-04-06T14:39:00Z">
        <w:r w:rsidRPr="009E5198" w:rsidR="00740F01">
          <w:rPr>
            <w:rFonts w:eastAsiaTheme="minorHAnsi"/>
            <w:szCs w:val="24"/>
          </w:rPr>
          <w:t>f</w:t>
        </w:r>
      </w:ins>
      <w:r w:rsidRPr="009E5198">
        <w:rPr>
          <w:rFonts w:eastAsiaTheme="minorHAnsi"/>
          <w:szCs w:val="24"/>
        </w:rPr>
        <w:t>-Government approach like we are seeing in climate change</w:t>
      </w:r>
      <w:r w:rsidR="00766BE0">
        <w:rPr>
          <w:rFonts w:eastAsiaTheme="minorHAnsi"/>
          <w:szCs w:val="24"/>
        </w:rPr>
        <w:t xml:space="preserve">, if they will revisit the 70 </w:t>
      </w:r>
      <w:r w:rsidR="00766BE0">
        <w:rPr>
          <w:rFonts w:eastAsiaTheme="minorHAnsi"/>
          <w:szCs w:val="24"/>
        </w:rPr>
        <w:t>ppt</w:t>
      </w:r>
      <w:r w:rsidR="00766BE0">
        <w:rPr>
          <w:rFonts w:eastAsiaTheme="minorHAnsi"/>
          <w:szCs w:val="24"/>
        </w:rPr>
        <w:t xml:space="preserve"> LHA for drinking water</w:t>
      </w:r>
      <w:del w:id="30" w:author="Tami Hadley" w:date="2021-04-06T14:39:00Z">
        <w:r w:rsidR="00DE4FD6">
          <w:rPr>
            <w:rFonts w:eastAsiaTheme="minorHAnsi"/>
            <w:szCs w:val="24"/>
          </w:rPr>
          <w:delText>,</w:delText>
        </w:r>
      </w:del>
      <w:r w:rsidR="00766BE0">
        <w:rPr>
          <w:rFonts w:eastAsiaTheme="minorHAnsi"/>
          <w:szCs w:val="24"/>
        </w:rPr>
        <w:t xml:space="preserve"> and</w:t>
      </w:r>
      <w:r w:rsidRPr="009E5198">
        <w:rPr>
          <w:rFonts w:eastAsiaTheme="minorHAnsi"/>
          <w:szCs w:val="24"/>
        </w:rPr>
        <w:t xml:space="preserve"> if the remediation of PFAS will be listed as a hazardous </w:t>
      </w:r>
      <w:r w:rsidR="00DE4FD6">
        <w:rPr>
          <w:rFonts w:eastAsiaTheme="minorHAnsi"/>
          <w:szCs w:val="24"/>
        </w:rPr>
        <w:t>waste</w:t>
      </w:r>
      <w:r w:rsidRPr="009E5198">
        <w:rPr>
          <w:rFonts w:eastAsiaTheme="minorHAnsi"/>
          <w:szCs w:val="24"/>
        </w:rPr>
        <w:t xml:space="preserve"> under RCRA</w:t>
      </w:r>
      <w:ins w:id="31" w:author="Tami Hadley" w:date="2021-04-06T14:39:00Z">
        <w:r w:rsidR="00740F01">
          <w:rPr>
            <w:rFonts w:eastAsiaTheme="minorHAnsi"/>
            <w:szCs w:val="24"/>
          </w:rPr>
          <w:t xml:space="preserve"> </w:t>
        </w:r>
      </w:ins>
      <w:ins w:id="32" w:author="Tami Hadley" w:date="2021-04-06T14:40:00Z">
        <w:r w:rsidR="00740F01">
          <w:rPr>
            <w:rFonts w:eastAsiaTheme="minorHAnsi"/>
            <w:szCs w:val="24"/>
          </w:rPr>
          <w:t>or</w:t>
        </w:r>
      </w:ins>
      <w:del w:id="33" w:author="Tami Hadley" w:date="2021-04-06T14:39:00Z">
        <w:r w:rsidR="00766BE0">
          <w:rPr>
            <w:rFonts w:eastAsiaTheme="minorHAnsi"/>
            <w:szCs w:val="24"/>
          </w:rPr>
          <w:delText>,</w:delText>
        </w:r>
      </w:del>
      <w:r w:rsidR="00766BE0">
        <w:rPr>
          <w:rFonts w:eastAsiaTheme="minorHAnsi"/>
          <w:szCs w:val="24"/>
        </w:rPr>
        <w:t xml:space="preserve"> CERCLA</w:t>
      </w:r>
      <w:r w:rsidRPr="009E5198">
        <w:rPr>
          <w:rFonts w:eastAsiaTheme="minorHAnsi"/>
          <w:szCs w:val="24"/>
        </w:rPr>
        <w:t xml:space="preserve">. </w:t>
      </w:r>
      <w:r w:rsidR="00F922C0">
        <w:rPr>
          <w:rFonts w:eastAsiaTheme="minorHAnsi"/>
          <w:szCs w:val="24"/>
        </w:rPr>
        <w:t xml:space="preserve">States are also getting involved </w:t>
      </w:r>
      <w:r w:rsidR="008833D9">
        <w:rPr>
          <w:rFonts w:eastAsiaTheme="minorHAnsi"/>
          <w:szCs w:val="24"/>
        </w:rPr>
        <w:t xml:space="preserve">with PFAS. There will be multiple legislation pieces floating around on both the federal and state level. </w:t>
      </w:r>
      <w:r w:rsidR="00F922C0">
        <w:rPr>
          <w:rFonts w:eastAsiaTheme="minorHAnsi"/>
          <w:szCs w:val="24"/>
        </w:rPr>
        <w:t xml:space="preserve"> </w:t>
      </w:r>
      <w:r w:rsidR="008833D9">
        <w:rPr>
          <w:rFonts w:eastAsiaTheme="minorHAnsi"/>
          <w:szCs w:val="24"/>
        </w:rPr>
        <w:t xml:space="preserve">Regan is committed to making PFAS a “top priority” for this team and he mentioned in his Senate confirmation that part of this approach will include pursuing discharge </w:t>
      </w:r>
      <w:r w:rsidR="00766BE0">
        <w:rPr>
          <w:rFonts w:eastAsiaTheme="minorHAnsi"/>
          <w:szCs w:val="24"/>
        </w:rPr>
        <w:t>limits</w:t>
      </w:r>
      <w:r w:rsidR="008833D9">
        <w:rPr>
          <w:rFonts w:eastAsiaTheme="minorHAnsi"/>
          <w:szCs w:val="24"/>
        </w:rPr>
        <w:t xml:space="preserve"> and water quality values. </w:t>
      </w:r>
    </w:p>
    <w:p w:rsidR="00D42A1A" w:rsidRPr="00D42A1A" w:rsidP="005C578E" w14:paraId="50F8695B" w14:textId="71A35623">
      <w:pPr>
        <w:spacing w:after="160" w:line="259" w:lineRule="auto"/>
        <w:rPr>
          <w:b/>
          <w:bCs/>
          <w:szCs w:val="24"/>
          <w:u w:val="single"/>
        </w:rPr>
      </w:pPr>
      <w:r>
        <w:rPr>
          <w:rFonts w:eastAsiaTheme="minorHAnsi"/>
          <w:b/>
          <w:bCs/>
          <w:szCs w:val="24"/>
          <w:u w:val="single"/>
        </w:rPr>
        <w:t>Need Any Help?</w:t>
      </w:r>
    </w:p>
    <w:p w:rsidR="005C578E" w:rsidRPr="009E5198" w:rsidP="005C578E" w14:paraId="23F236A4" w14:textId="36E741F5">
      <w:pPr>
        <w:spacing w:after="160" w:line="259" w:lineRule="auto"/>
        <w:rPr>
          <w:szCs w:val="24"/>
        </w:rPr>
      </w:pPr>
      <w:r w:rsidRPr="009E5198">
        <w:rPr>
          <w:rFonts w:eastAsiaTheme="minorHAnsi"/>
          <w:szCs w:val="24"/>
        </w:rPr>
        <w:t>If you need help with getting your facility in compliance,</w:t>
      </w:r>
      <w:r w:rsidRPr="009E5198" w:rsidR="00954257">
        <w:rPr>
          <w:rFonts w:eastAsiaTheme="minorHAnsi"/>
          <w:szCs w:val="24"/>
        </w:rPr>
        <w:t xml:space="preserve"> iSi has multiple project managers that specialize in doing third-part</w:t>
      </w:r>
      <w:r w:rsidR="00DE4FD6">
        <w:rPr>
          <w:rFonts w:eastAsiaTheme="minorHAnsi"/>
          <w:szCs w:val="24"/>
        </w:rPr>
        <w:t>y</w:t>
      </w:r>
      <w:r w:rsidRPr="009E5198" w:rsidR="00954257">
        <w:rPr>
          <w:rFonts w:eastAsiaTheme="minorHAnsi"/>
          <w:szCs w:val="24"/>
        </w:rPr>
        <w:t xml:space="preserve"> compliance audits </w:t>
      </w:r>
      <w:r w:rsidR="008833D9">
        <w:rPr>
          <w:rFonts w:eastAsiaTheme="minorHAnsi"/>
          <w:szCs w:val="24"/>
        </w:rPr>
        <w:t xml:space="preserve">and reporting. </w:t>
      </w:r>
      <w:r w:rsidRPr="009E5198" w:rsidR="00954257">
        <w:rPr>
          <w:rFonts w:eastAsiaTheme="minorHAnsi"/>
          <w:szCs w:val="24"/>
        </w:rPr>
        <w:t xml:space="preserve"> </w:t>
      </w:r>
      <w:ins w:id="34" w:author="Tami Hadley" w:date="2021-04-06T14:38:00Z">
        <w:r w:rsidR="00740F01">
          <w:rPr>
            <w:rFonts w:eastAsiaTheme="minorHAnsi"/>
            <w:szCs w:val="24"/>
          </w:rPr>
          <w:fldChar w:fldCharType="begin"/>
        </w:r>
      </w:ins>
      <w:ins w:id="35" w:author="Tami Hadley" w:date="2021-04-06T14:38:00Z">
        <w:r w:rsidR="00740F01">
          <w:rPr>
            <w:rFonts w:eastAsiaTheme="minorHAnsi"/>
            <w:szCs w:val="24"/>
          </w:rPr>
          <w:instrText xml:space="preserve"> HYPERLINK "https://isienvironmental.com/contact-us" </w:instrText>
        </w:r>
      </w:ins>
      <w:ins w:id="36" w:author="Tami Hadley" w:date="2021-04-06T14:38:00Z">
        <w:r w:rsidR="00740F01">
          <w:rPr>
            <w:rFonts w:eastAsiaTheme="minorHAnsi"/>
            <w:szCs w:val="24"/>
          </w:rPr>
          <w:fldChar w:fldCharType="separate"/>
        </w:r>
      </w:ins>
      <w:ins w:id="37" w:author="Tami Hadley" w:date="2021-04-06T14:38:00Z">
        <w:r w:rsidRPr="00740F01" w:rsidR="00740F01">
          <w:rPr>
            <w:rFonts w:eastAsiaTheme="minorHAnsi"/>
            <w:color w:val="0563C1"/>
            <w:szCs w:val="24"/>
            <w:u w:val="single"/>
          </w:rPr>
          <w:t>Contact us</w:t>
        </w:r>
      </w:ins>
      <w:ins w:id="38" w:author="Tami Hadley" w:date="2021-04-06T14:38:00Z">
        <w:r w:rsidR="00740F01">
          <w:rPr>
            <w:rFonts w:eastAsiaTheme="minorHAnsi"/>
            <w:szCs w:val="24"/>
          </w:rPr>
          <w:fldChar w:fldCharType="end"/>
        </w:r>
      </w:ins>
      <w:ins w:id="39" w:author="Tami Hadley" w:date="2021-04-06T14:38:00Z">
        <w:r w:rsidR="00740F01">
          <w:rPr>
            <w:rFonts w:eastAsiaTheme="minorHAnsi"/>
            <w:szCs w:val="24"/>
          </w:rPr>
          <w:t xml:space="preserve"> today!</w:t>
        </w:r>
      </w:ins>
    </w:p>
    <w:p w:rsidR="00D47748" w14:paraId="7C13FB12" w14:textId="77777777">
      <w:pPr>
        <w:spacing w:after="160" w:line="259" w:lineRule="auto"/>
        <w:rPr>
          <w:rFonts w:ascii="Calibri" w:hAnsi="Calibri"/>
          <w:sz w:val="22"/>
        </w:rPr>
      </w:pPr>
    </w:p>
    <w:p w:rsidR="00913B57" w14:paraId="4CCB882E" w14:textId="77777777">
      <w:pPr>
        <w:spacing w:after="160" w:line="259" w:lineRule="auto"/>
        <w:rPr>
          <w:rFonts w:ascii="Calibri" w:hAnsi="Calibri"/>
          <w:sz w:val="22"/>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rsidRPr="00CE77BD">
    <w:pPr>
      <w:pStyle w:val="Footer"/>
      <w:rPr>
        <w:sz w:val="16"/>
        <w:szCs w:val="16"/>
      </w:rPr>
    </w:pPr>
    <w:r>
      <w:rPr>
        <w:noProof/>
        <w:sz w:val="16"/>
        <w:szCs w:val="16"/>
      </w:rPr>
      <w:drawing>
        <wp:anchor distT="0" distB="0" distL="114300" distR="114300" simplePos="0" relativeHeight="251658240" behindDoc="0" locked="0" layoutInCell="1" allowOverlap="1">
          <wp:simplePos x="0" y="0"/>
          <wp:positionH relativeFrom="column">
            <wp:posOffset>4641215</wp:posOffset>
          </wp:positionH>
          <wp:positionV relativeFrom="paragraph">
            <wp:posOffset>-382905</wp:posOffset>
          </wp:positionV>
          <wp:extent cx="1637665" cy="61785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 Long CMYK 2x5.pn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37665" cy="61785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818DE" w:rsidRPr="000818DE" w:rsidP="00C06170">
    <w:pPr>
      <w:pStyle w:val="Footer"/>
      <w:rPr>
        <w:sz w:val="20"/>
        <w:szCs w:val="20"/>
      </w:rPr>
    </w:pPr>
    <w:r w:rsidRPr="000818DE">
      <w:rPr>
        <w:sz w:val="20"/>
        <w:szCs w:val="20"/>
      </w:rPr>
      <w:t>iSi</w:t>
    </w:r>
    <w:r w:rsidRPr="000818DE">
      <w:rPr>
        <w:sz w:val="20"/>
        <w:szCs w:val="20"/>
      </w:rPr>
      <w:t xml:space="preserve"> Environmental (iSi)</w:t>
    </w:r>
  </w:p>
  <w:p w:rsidR="000818DE" w:rsidRPr="000818DE" w:rsidP="00C06170">
    <w:pPr>
      <w:pStyle w:val="Footer"/>
      <w:rPr>
        <w:sz w:val="16"/>
        <w:szCs w:val="16"/>
      </w:rPr>
    </w:pPr>
    <w:r w:rsidRPr="000818DE">
      <w:rPr>
        <w:sz w:val="16"/>
        <w:szCs w:val="16"/>
      </w:rPr>
      <w:fldChar w:fldCharType="begin"/>
    </w:r>
    <w:r w:rsidRPr="000818DE">
      <w:rPr>
        <w:sz w:val="16"/>
        <w:szCs w:val="16"/>
      </w:rPr>
      <w:instrText xml:space="preserve"> FILENAME  \p </w:instrText>
    </w:r>
    <w:r w:rsidRPr="000818DE">
      <w:rPr>
        <w:sz w:val="16"/>
        <w:szCs w:val="16"/>
      </w:rPr>
      <w:fldChar w:fldCharType="separate"/>
    </w:r>
    <w:r w:rsidR="00A31475">
      <w:rPr>
        <w:noProof/>
        <w:sz w:val="16"/>
        <w:szCs w:val="16"/>
      </w:rPr>
      <w:t>F:\DATA\1 TEMPLATE\Admin\Contract - General Consulting (email).docx</w:t>
    </w:r>
    <w:r w:rsidRPr="000818DE">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rsidRPr="00CE77BD">
    <w:pPr>
      <w:pStyle w:val="Footer"/>
      <w:rPr>
        <w:sz w:val="16"/>
        <w:szCs w:val="16"/>
      </w:rPr>
    </w:pPr>
    <w:r>
      <w:rPr>
        <w:noProof/>
        <w:sz w:val="16"/>
        <w:szCs w:val="16"/>
      </w:rPr>
      <w:drawing>
        <wp:anchor distT="0" distB="0" distL="114300" distR="114300" simplePos="0" relativeHeight="251659264" behindDoc="0" locked="0" layoutInCell="1" allowOverlap="1">
          <wp:simplePos x="0" y="0"/>
          <wp:positionH relativeFrom="column">
            <wp:posOffset>4641215</wp:posOffset>
          </wp:positionH>
          <wp:positionV relativeFrom="paragraph">
            <wp:posOffset>-382905</wp:posOffset>
          </wp:positionV>
          <wp:extent cx="1637665" cy="617855"/>
          <wp:effectExtent l="0" t="0" r="635" b="0"/>
          <wp:wrapSquare wrapText="bothSides"/>
          <wp:docPr id="195463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33654" name="iSi Long CMYK 2x5.pn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37665" cy="61785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818DE" w:rsidRPr="000818DE" w:rsidP="00C06170">
    <w:pPr>
      <w:pStyle w:val="Footer"/>
      <w:rPr>
        <w:sz w:val="20"/>
        <w:szCs w:val="20"/>
      </w:rPr>
    </w:pPr>
    <w:r w:rsidRPr="000818DE">
      <w:rPr>
        <w:sz w:val="20"/>
        <w:szCs w:val="20"/>
      </w:rPr>
      <w:t>iSi</w:t>
    </w:r>
    <w:r w:rsidRPr="000818DE">
      <w:rPr>
        <w:sz w:val="20"/>
        <w:szCs w:val="20"/>
      </w:rPr>
      <w:t xml:space="preserve"> Environmental (iSi)</w:t>
    </w:r>
  </w:p>
  <w:p w:rsidR="000818DE" w:rsidRPr="000818DE" w:rsidP="00C06170">
    <w:pPr>
      <w:pStyle w:val="Footer"/>
      <w:rPr>
        <w:sz w:val="16"/>
        <w:szCs w:val="16"/>
      </w:rPr>
    </w:pPr>
    <w:r w:rsidRPr="000818DE">
      <w:rPr>
        <w:sz w:val="16"/>
        <w:szCs w:val="16"/>
      </w:rPr>
      <w:fldChar w:fldCharType="begin"/>
    </w:r>
    <w:r w:rsidRPr="000818DE">
      <w:rPr>
        <w:sz w:val="16"/>
        <w:szCs w:val="16"/>
      </w:rPr>
      <w:instrText xml:space="preserve"> FILENAME  \p </w:instrText>
    </w:r>
    <w:r w:rsidRPr="000818DE">
      <w:rPr>
        <w:sz w:val="16"/>
        <w:szCs w:val="16"/>
      </w:rPr>
      <w:fldChar w:fldCharType="separate"/>
    </w:r>
    <w:r w:rsidR="00A31475">
      <w:rPr>
        <w:noProof/>
        <w:sz w:val="16"/>
        <w:szCs w:val="16"/>
      </w:rPr>
      <w:t>F:\DATA\1 TEMPLATE\Admin\Contract - General Consulting (email).docx</w:t>
    </w:r>
    <w:r w:rsidRPr="000818DE">
      <w:rPr>
        <w:sz w:val="16"/>
        <w:szCs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pPr>
      <w:pStyle w:val="Header"/>
    </w:pPr>
    <w:r w:rsidRPr="00B27BD0">
      <w:rPr>
        <w:noProof/>
      </w:rPr>
      <w:drawing>
        <wp:anchor distT="0" distB="0" distL="114300" distR="114300" simplePos="0" relativeHeight="251666432" behindDoc="1" locked="1" layoutInCell="1" allowOverlap="1">
          <wp:simplePos x="0" y="0"/>
          <wp:positionH relativeFrom="leftMargin">
            <wp:posOffset>4445</wp:posOffset>
          </wp:positionH>
          <wp:positionV relativeFrom="topMargin">
            <wp:posOffset>49530</wp:posOffset>
          </wp:positionV>
          <wp:extent cx="274320" cy="100857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tterhead boxes.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pPr>
      <w:pStyle w:val="Header"/>
    </w:pPr>
    <w:r w:rsidRPr="00B27BD0">
      <w:rPr>
        <w:noProof/>
      </w:rPr>
      <w:drawing>
        <wp:anchor distT="0" distB="0" distL="114300" distR="114300" simplePos="0" relativeHeight="251660288" behindDoc="1" locked="1" layoutInCell="1" allowOverlap="1">
          <wp:simplePos x="0" y="0"/>
          <wp:positionH relativeFrom="leftMargin">
            <wp:posOffset>-3810</wp:posOffset>
          </wp:positionH>
          <wp:positionV relativeFrom="topMargin">
            <wp:posOffset>44450</wp:posOffset>
          </wp:positionV>
          <wp:extent cx="274320" cy="100857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tterhead boxes.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anchor>
      </w:drawing>
    </w:r>
    <w:r w:rsidR="00475A41">
      <w:rPr>
        <w:noProof/>
      </w:rPr>
      <mc:AlternateContent>
        <mc:Choice Requires="wps">
          <w:drawing>
            <wp:anchor distT="0" distB="0" distL="114300" distR="114300" simplePos="0" relativeHeight="251661312" behindDoc="0" locked="1" layoutInCell="1" allowOverlap="1">
              <wp:simplePos x="0" y="0"/>
              <wp:positionH relativeFrom="leftMargin">
                <wp:posOffset>-3810</wp:posOffset>
              </wp:positionH>
              <wp:positionV relativeFrom="topMargin">
                <wp:posOffset>1252855</wp:posOffset>
              </wp:positionV>
              <wp:extent cx="7772400" cy="118745"/>
              <wp:effectExtent l="0" t="0" r="0" b="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18745"/>
                      </a:xfrm>
                      <a:prstGeom prst="rect">
                        <a:avLst/>
                      </a:prstGeom>
                      <a:solidFill>
                        <a:srgbClr val="A80C35"/>
                      </a:solidFill>
                      <a:ln w="25400">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612pt;height:9.35pt;margin-top:98.65pt;margin-left:-0.3pt;mso-height-percent:0;mso-height-relative:margin;mso-position-horizontal-relative:left-margin-area;mso-position-vertical-relative:top-margin-area;mso-width-percent:0;mso-width-relative:margin;mso-wrap-distance-bottom:0;mso-wrap-distance-left:9pt;mso-wrap-distance-right:9pt;mso-wrap-distance-top:0;mso-wrap-style:square;position:absolute;v-text-anchor:middle;visibility:visible;z-index:251662336" fillcolor="#a80c35" stroked="f" strokeweight="2pt">
              <v:path arrowok="t"/>
              <w10:anchorlock/>
            </v:rect>
          </w:pict>
        </mc:Fallback>
      </mc:AlternateContent>
    </w:r>
    <w:r w:rsidRPr="00B27BD0">
      <w:rPr>
        <w:noProof/>
      </w:rPr>
      <w:drawing>
        <wp:anchor distT="0" distB="0" distL="114300" distR="114300" simplePos="0" relativeHeight="251663360" behindDoc="1" locked="1" layoutInCell="1" allowOverlap="1">
          <wp:simplePos x="0" y="0"/>
          <wp:positionH relativeFrom="leftMargin">
            <wp:posOffset>2750820</wp:posOffset>
          </wp:positionH>
          <wp:positionV relativeFrom="page">
            <wp:posOffset>338455</wp:posOffset>
          </wp:positionV>
          <wp:extent cx="2275840" cy="8591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i Long RGB.eps"/>
                  <pic:cNvPicPr/>
                </pic:nvPicPr>
                <pic:blipFill>
                  <a:blip xmlns:r="http://schemas.openxmlformats.org/officeDocument/2006/relationships" r:embed="rId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75840" cy="859155"/>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anchor>
      </w:drawing>
    </w:r>
    <w:r w:rsidR="00475A41">
      <w:rPr>
        <w:noProof/>
      </w:rPr>
      <mc:AlternateContent>
        <mc:Choice Requires="wps">
          <w:drawing>
            <wp:anchor distT="0" distB="0" distL="114300" distR="114300" simplePos="0" relativeHeight="251664384" behindDoc="0" locked="1" layoutInCell="1" allowOverlap="1">
              <wp:simplePos x="0" y="0"/>
              <wp:positionH relativeFrom="leftMargin">
                <wp:posOffset>909955</wp:posOffset>
              </wp:positionH>
              <wp:positionV relativeFrom="page">
                <wp:posOffset>1424305</wp:posOffset>
              </wp:positionV>
              <wp:extent cx="6098540" cy="127635"/>
              <wp:effectExtent l="0" t="0" r="0" b="5715"/>
              <wp:wrapNone/>
              <wp:docPr id="7" name="Text Box 7"/>
              <wp:cNvGraphicFramePr/>
              <a:graphic xmlns:a="http://schemas.openxmlformats.org/drawingml/2006/main">
                <a:graphicData uri="http://schemas.microsoft.com/office/word/2010/wordprocessingShape">
                  <wps:wsp xmlns:wps="http://schemas.microsoft.com/office/word/2010/wordprocessingShape">
                    <wps:cNvSpPr txBox="1"/>
                    <wps:spPr>
                      <a:xfrm>
                        <a:off x="0" y="0"/>
                        <a:ext cx="6098540" cy="127635"/>
                      </a:xfrm>
                      <a:prstGeom prst="rect">
                        <a:avLst/>
                      </a:prstGeom>
                      <a:noFill/>
                      <a:ln w="6350">
                        <a:noFill/>
                      </a:ln>
                      <a:effectLst/>
                    </wps:spPr>
                    <wps:txbx>
                      <w:txbxContent>
                        <w:p w:rsidR="00C06170" w:rsidRPr="00A1106B" w:rsidP="00B27BD0">
                          <w:pPr>
                            <w:rPr>
                              <w:rFonts w:ascii="Franklin Gothic Book" w:hAnsi="Franklin Gothic Book"/>
                              <w:sz w:val="20"/>
                            </w:rPr>
                          </w:pPr>
                          <w:r w:rsidRPr="00A1106B">
                            <w:rPr>
                              <w:rFonts w:ascii="Franklin Gothic Book" w:hAnsi="Franklin Gothic Book"/>
                              <w:sz w:val="20"/>
                            </w:rPr>
                            <w:t xml:space="preserve">215 S Laura </w:t>
                          </w:r>
                          <w:r w:rsidRPr="00A1106B">
                            <w:rPr>
                              <w:rFonts w:ascii="Wingdings" w:hAnsi="Wingdings"/>
                              <w:sz w:val="20"/>
                            </w:rPr>
                            <w:sym w:font="Wingdings" w:char="F09F"/>
                          </w:r>
                          <w:r w:rsidRPr="00A1106B">
                            <w:rPr>
                              <w:rFonts w:ascii="Franklin Gothic Book" w:hAnsi="Franklin Gothic Book"/>
                              <w:sz w:val="20"/>
                            </w:rPr>
                            <w:t xml:space="preserve"> Wichita, KS</w:t>
                          </w:r>
                          <w:r>
                            <w:rPr>
                              <w:rFonts w:ascii="Franklin Gothic Book" w:hAnsi="Franklin Gothic Book"/>
                              <w:sz w:val="20"/>
                            </w:rPr>
                            <w:t xml:space="preserve"> </w:t>
                          </w:r>
                          <w:r w:rsidRPr="00A1106B">
                            <w:rPr>
                              <w:rFonts w:ascii="Franklin Gothic Book" w:hAnsi="Franklin Gothic Book"/>
                              <w:sz w:val="20"/>
                            </w:rPr>
                            <w:t xml:space="preserve">67211 </w:t>
                          </w:r>
                          <w:r w:rsidRPr="00A1106B">
                            <w:rPr>
                              <w:rFonts w:ascii="Wingdings" w:hAnsi="Wingdings"/>
                              <w:sz w:val="20"/>
                            </w:rPr>
                            <w:sym w:font="Wingdings" w:char="F09F"/>
                          </w:r>
                          <w:r w:rsidRPr="00A1106B">
                            <w:rPr>
                              <w:rFonts w:ascii="Franklin Gothic Book" w:hAnsi="Franklin Gothic Book"/>
                              <w:sz w:val="20"/>
                            </w:rPr>
                            <w:t xml:space="preserve"> Phone: (316) 264-7050 </w:t>
                          </w:r>
                          <w:r w:rsidRPr="00A1106B">
                            <w:rPr>
                              <w:rFonts w:ascii="Wingdings" w:hAnsi="Wingdings"/>
                              <w:sz w:val="20"/>
                            </w:rPr>
                            <w:sym w:font="Wingdings" w:char="F09F"/>
                          </w:r>
                          <w:r w:rsidRPr="00A1106B">
                            <w:rPr>
                              <w:rFonts w:ascii="Franklin Gothic Book" w:hAnsi="Franklin Gothic Book"/>
                              <w:sz w:val="20"/>
                            </w:rPr>
                            <w:t xml:space="preserve"> Fax: (316) 264-0709 </w:t>
                          </w:r>
                          <w:r w:rsidRPr="00A1106B">
                            <w:rPr>
                              <w:rFonts w:ascii="Wingdings" w:hAnsi="Wingdings"/>
                              <w:sz w:val="20"/>
                            </w:rPr>
                            <w:sym w:font="Wingdings" w:char="F09F"/>
                          </w:r>
                          <w:r w:rsidRPr="00A1106B">
                            <w:rPr>
                              <w:rFonts w:ascii="Franklin Gothic Book" w:hAnsi="Franklin Gothic Book"/>
                              <w:sz w:val="20"/>
                            </w:rPr>
                            <w:t xml:space="preserve"> www.iSienvironmental.com</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2050" type="#_x0000_t202" style="width:480.2pt;height:10.05pt;margin-top:112.15pt;margin-left:71.65pt;mso-height-percent:0;mso-height-relative:margin;mso-position-horizontal-relative:left-margin-area;mso-position-vertical-relative:page;mso-width-percent:0;mso-width-relative:margin;mso-wrap-distance-bottom:0;mso-wrap-distance-left:9pt;mso-wrap-distance-right:9pt;mso-wrap-distance-top:0;mso-wrap-style:square;position:absolute;v-text-anchor:middle;visibility:visible;z-index:251665408" filled="f" stroked="f" strokeweight="0.5pt">
              <v:path arrowok="t" textboxrect="0,0,21600,21600"/>
              <v:textbox inset="0,0,0,0">
                <w:txbxContent>
                  <w:p w:rsidR="00C06170" w:rsidRPr="00A1106B" w:rsidP="00B27BD0">
                    <w:pPr>
                      <w:rPr>
                        <w:rFonts w:ascii="Franklin Gothic Book" w:hAnsi="Franklin Gothic Book"/>
                        <w:sz w:val="20"/>
                      </w:rPr>
                    </w:pPr>
                    <w:r w:rsidRPr="00A1106B">
                      <w:rPr>
                        <w:rFonts w:ascii="Franklin Gothic Book" w:hAnsi="Franklin Gothic Book"/>
                        <w:sz w:val="20"/>
                      </w:rPr>
                      <w:t xml:space="preserve">215 S Laura </w:t>
                    </w:r>
                    <w:r w:rsidRPr="00A1106B">
                      <w:rPr>
                        <w:rFonts w:ascii="Wingdings" w:hAnsi="Wingdings"/>
                        <w:sz w:val="20"/>
                      </w:rPr>
                      <w:sym w:font="Wingdings" w:char="F09F"/>
                    </w:r>
                    <w:r w:rsidRPr="00A1106B">
                      <w:rPr>
                        <w:rFonts w:ascii="Franklin Gothic Book" w:hAnsi="Franklin Gothic Book"/>
                        <w:sz w:val="20"/>
                      </w:rPr>
                      <w:t xml:space="preserve"> Wichita, KS</w:t>
                    </w:r>
                    <w:r>
                      <w:rPr>
                        <w:rFonts w:ascii="Franklin Gothic Book" w:hAnsi="Franklin Gothic Book"/>
                        <w:sz w:val="20"/>
                      </w:rPr>
                      <w:t xml:space="preserve"> </w:t>
                    </w:r>
                    <w:r w:rsidRPr="00A1106B">
                      <w:rPr>
                        <w:rFonts w:ascii="Franklin Gothic Book" w:hAnsi="Franklin Gothic Book"/>
                        <w:sz w:val="20"/>
                      </w:rPr>
                      <w:t xml:space="preserve">67211 </w:t>
                    </w:r>
                    <w:r w:rsidRPr="00A1106B">
                      <w:rPr>
                        <w:rFonts w:ascii="Wingdings" w:hAnsi="Wingdings"/>
                        <w:sz w:val="20"/>
                      </w:rPr>
                      <w:sym w:font="Wingdings" w:char="F09F"/>
                    </w:r>
                    <w:r w:rsidRPr="00A1106B">
                      <w:rPr>
                        <w:rFonts w:ascii="Franklin Gothic Book" w:hAnsi="Franklin Gothic Book"/>
                        <w:sz w:val="20"/>
                      </w:rPr>
                      <w:t xml:space="preserve"> Phone: (316) 264-7050 </w:t>
                    </w:r>
                    <w:r w:rsidRPr="00A1106B">
                      <w:rPr>
                        <w:rFonts w:ascii="Wingdings" w:hAnsi="Wingdings"/>
                        <w:sz w:val="20"/>
                      </w:rPr>
                      <w:sym w:font="Wingdings" w:char="F09F"/>
                    </w:r>
                    <w:r w:rsidRPr="00A1106B">
                      <w:rPr>
                        <w:rFonts w:ascii="Franklin Gothic Book" w:hAnsi="Franklin Gothic Book"/>
                        <w:sz w:val="20"/>
                      </w:rPr>
                      <w:t xml:space="preserve"> Fax: (316) 264-0709 </w:t>
                    </w:r>
                    <w:r w:rsidRPr="00A1106B">
                      <w:rPr>
                        <w:rFonts w:ascii="Wingdings" w:hAnsi="Wingdings"/>
                        <w:sz w:val="20"/>
                      </w:rPr>
                      <w:sym w:font="Wingdings" w:char="F09F"/>
                    </w:r>
                    <w:r w:rsidRPr="00A1106B">
                      <w:rPr>
                        <w:rFonts w:ascii="Franklin Gothic Book" w:hAnsi="Franklin Gothic Book"/>
                        <w:sz w:val="20"/>
                      </w:rPr>
                      <w:t xml:space="preserve"> www.iSienvironmental.com</w:t>
                    </w:r>
                  </w:p>
                </w:txbxContent>
              </v:textbox>
              <w10:anchorlock/>
            </v:shape>
          </w:pict>
        </mc:Fallback>
      </mc:AlternateContent>
    </w:r>
    <w:r w:rsidR="00475A41">
      <w:rPr>
        <w:noProof/>
      </w:rPr>
      <mc:AlternateContent>
        <mc:Choice Requires="wps">
          <w:drawing>
            <wp:anchor distT="0" distB="0" distL="114300" distR="114300" simplePos="0" relativeHeight="251658240" behindDoc="0" locked="1" layoutInCell="1" allowOverlap="1">
              <wp:simplePos x="0" y="0"/>
              <wp:positionH relativeFrom="page">
                <wp:posOffset>0</wp:posOffset>
              </wp:positionH>
              <wp:positionV relativeFrom="page">
                <wp:posOffset>0</wp:posOffset>
              </wp:positionV>
              <wp:extent cx="7772400" cy="1828800"/>
              <wp:effectExtent l="0" t="0" r="0" b="0"/>
              <wp:wrapSquare wrapText="bothSides"/>
              <wp:docPr id="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 o:spid="_x0000_s2051" style="width:612pt;height:2in;margin-top:0;margin-left:0;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z-index:251659264" filled="f" stroked="f" strokeweight="2pt">
              <v:path arrowok="t"/>
              <w10:wrap type="squar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pPr>
      <w:pStyle w:val="Header"/>
    </w:pPr>
    <w:r w:rsidRPr="00B27BD0">
      <w:rPr>
        <w:noProof/>
      </w:rPr>
      <w:drawing>
        <wp:anchor distT="0" distB="0" distL="114300" distR="114300" simplePos="0" relativeHeight="251675648" behindDoc="1" locked="1" layoutInCell="1" allowOverlap="1">
          <wp:simplePos x="0" y="0"/>
          <wp:positionH relativeFrom="leftMargin">
            <wp:posOffset>4445</wp:posOffset>
          </wp:positionH>
          <wp:positionV relativeFrom="topMargin">
            <wp:posOffset>49530</wp:posOffset>
          </wp:positionV>
          <wp:extent cx="274320" cy="10085705"/>
          <wp:effectExtent l="0" t="0" r="0" b="0"/>
          <wp:wrapNone/>
          <wp:docPr id="14123233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23358" name="Letterhead boxes.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pPr>
      <w:pStyle w:val="Header"/>
    </w:pPr>
    <w:r w:rsidRPr="00B27BD0">
      <w:rPr>
        <w:noProof/>
      </w:rPr>
      <w:drawing>
        <wp:anchor distT="0" distB="0" distL="114300" distR="114300" simplePos="0" relativeHeight="251669504" behindDoc="1" locked="1" layoutInCell="1" allowOverlap="1">
          <wp:simplePos x="0" y="0"/>
          <wp:positionH relativeFrom="leftMargin">
            <wp:posOffset>-3810</wp:posOffset>
          </wp:positionH>
          <wp:positionV relativeFrom="topMargin">
            <wp:posOffset>44450</wp:posOffset>
          </wp:positionV>
          <wp:extent cx="274320" cy="10085705"/>
          <wp:effectExtent l="0" t="0" r="0" b="0"/>
          <wp:wrapNone/>
          <wp:docPr id="10538168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16824" name="Letterhead boxes.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anchor>
      </w:drawing>
    </w:r>
    <w:r w:rsidR="00475A41">
      <w:rPr>
        <w:noProof/>
      </w:rPr>
      <mc:AlternateContent>
        <mc:Choice Requires="wps">
          <w:drawing>
            <wp:anchor distT="0" distB="0" distL="114300" distR="114300" simplePos="0" relativeHeight="251671552" behindDoc="0" locked="1" layoutInCell="1" allowOverlap="1">
              <wp:simplePos x="0" y="0"/>
              <wp:positionH relativeFrom="leftMargin">
                <wp:posOffset>-3810</wp:posOffset>
              </wp:positionH>
              <wp:positionV relativeFrom="topMargin">
                <wp:posOffset>1252855</wp:posOffset>
              </wp:positionV>
              <wp:extent cx="7772400" cy="118745"/>
              <wp:effectExtent l="0" t="0" r="0" b="0"/>
              <wp:wrapNone/>
              <wp:docPr id="1870957789"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18745"/>
                      </a:xfrm>
                      <a:prstGeom prst="rect">
                        <a:avLst/>
                      </a:prstGeom>
                      <a:solidFill>
                        <a:srgbClr val="A80C35"/>
                      </a:solidFill>
                      <a:ln w="25400">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52" style="width:612pt;height:9.35pt;margin-top:98.65pt;margin-left:-0.3pt;mso-height-percent:0;mso-height-relative:margin;mso-position-horizontal-relative:left-margin-area;mso-position-vertical-relative:top-margin-area;mso-width-percent:0;mso-width-relative:margin;mso-wrap-distance-bottom:0;mso-wrap-distance-left:9pt;mso-wrap-distance-right:9pt;mso-wrap-distance-top:0;position:absolute;v-text-anchor:middle;z-index:251670528" fillcolor="#a80c35" stroked="f" strokeweight="2pt">
              <w10:anchorlock/>
            </v:rect>
          </w:pict>
        </mc:Fallback>
      </mc:AlternateContent>
    </w:r>
    <w:r w:rsidRPr="00B27BD0">
      <w:rPr>
        <w:noProof/>
      </w:rPr>
      <w:drawing>
        <wp:anchor distT="0" distB="0" distL="114300" distR="114300" simplePos="0" relativeHeight="251672576" behindDoc="1" locked="1" layoutInCell="1" allowOverlap="1">
          <wp:simplePos x="0" y="0"/>
          <wp:positionH relativeFrom="leftMargin">
            <wp:posOffset>2750820</wp:posOffset>
          </wp:positionH>
          <wp:positionV relativeFrom="page">
            <wp:posOffset>338455</wp:posOffset>
          </wp:positionV>
          <wp:extent cx="2275840" cy="859155"/>
          <wp:effectExtent l="0" t="0" r="0" b="0"/>
          <wp:wrapNone/>
          <wp:docPr id="8592195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19591" name="iSi Long RGB.eps"/>
                  <pic:cNvPicPr/>
                </pic:nvPicPr>
                <pic:blipFill>
                  <a:blip xmlns:r="http://schemas.openxmlformats.org/officeDocument/2006/relationships" r:embed="rId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75840" cy="859155"/>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anchor>
      </w:drawing>
    </w:r>
    <w:r w:rsidR="00475A41">
      <w:rPr>
        <w:noProof/>
      </w:rPr>
      <mc:AlternateContent>
        <mc:Choice Requires="wps">
          <w:drawing>
            <wp:anchor distT="0" distB="0" distL="114300" distR="114300" simplePos="0" relativeHeight="251674624" behindDoc="0" locked="1" layoutInCell="1" allowOverlap="1">
              <wp:simplePos x="0" y="0"/>
              <wp:positionH relativeFrom="leftMargin">
                <wp:posOffset>909955</wp:posOffset>
              </wp:positionH>
              <wp:positionV relativeFrom="page">
                <wp:posOffset>1424305</wp:posOffset>
              </wp:positionV>
              <wp:extent cx="6098540" cy="127635"/>
              <wp:effectExtent l="0" t="0" r="0" b="5715"/>
              <wp:wrapNone/>
              <wp:docPr id="1804221715" name="Text Box 7"/>
              <wp:cNvGraphicFramePr/>
              <a:graphic xmlns:a="http://schemas.openxmlformats.org/drawingml/2006/main">
                <a:graphicData uri="http://schemas.microsoft.com/office/word/2010/wordprocessingShape">
                  <wps:wsp xmlns:wps="http://schemas.microsoft.com/office/word/2010/wordprocessingShape">
                    <wps:cNvSpPr txBox="1"/>
                    <wps:spPr>
                      <a:xfrm>
                        <a:off x="0" y="0"/>
                        <a:ext cx="6098540" cy="127635"/>
                      </a:xfrm>
                      <a:prstGeom prst="rect">
                        <a:avLst/>
                      </a:prstGeom>
                      <a:noFill/>
                      <a:ln w="6350">
                        <a:noFill/>
                      </a:ln>
                      <a:effectLst/>
                    </wps:spPr>
                    <wps:txbx>
                      <w:txbxContent>
                        <w:p w:rsidR="00C06170" w:rsidRPr="00A1106B" w:rsidP="00B27BD0">
                          <w:pPr>
                            <w:rPr>
                              <w:rFonts w:ascii="Franklin Gothic Book" w:hAnsi="Franklin Gothic Book"/>
                              <w:sz w:val="20"/>
                            </w:rPr>
                          </w:pPr>
                          <w:r w:rsidRPr="00A1106B">
                            <w:rPr>
                              <w:rFonts w:ascii="Franklin Gothic Book" w:hAnsi="Franklin Gothic Book"/>
                              <w:sz w:val="20"/>
                            </w:rPr>
                            <w:t xml:space="preserve">215 S Laura </w:t>
                          </w:r>
                          <w:r w:rsidRPr="00A1106B">
                            <w:rPr>
                              <w:rFonts w:ascii="Wingdings" w:hAnsi="Wingdings"/>
                              <w:sz w:val="20"/>
                            </w:rPr>
                            <w:sym w:font="Wingdings" w:char="F09F"/>
                          </w:r>
                          <w:r w:rsidRPr="00A1106B">
                            <w:rPr>
                              <w:rFonts w:ascii="Franklin Gothic Book" w:hAnsi="Franklin Gothic Book"/>
                              <w:sz w:val="20"/>
                            </w:rPr>
                            <w:t xml:space="preserve"> Wichita, KS</w:t>
                          </w:r>
                          <w:r>
                            <w:rPr>
                              <w:rFonts w:ascii="Franklin Gothic Book" w:hAnsi="Franklin Gothic Book"/>
                              <w:sz w:val="20"/>
                            </w:rPr>
                            <w:t xml:space="preserve"> </w:t>
                          </w:r>
                          <w:r w:rsidRPr="00A1106B">
                            <w:rPr>
                              <w:rFonts w:ascii="Franklin Gothic Book" w:hAnsi="Franklin Gothic Book"/>
                              <w:sz w:val="20"/>
                            </w:rPr>
                            <w:t xml:space="preserve">67211 </w:t>
                          </w:r>
                          <w:r w:rsidRPr="00A1106B">
                            <w:rPr>
                              <w:rFonts w:ascii="Wingdings" w:hAnsi="Wingdings"/>
                              <w:sz w:val="20"/>
                            </w:rPr>
                            <w:sym w:font="Wingdings" w:char="F09F"/>
                          </w:r>
                          <w:r w:rsidRPr="00A1106B">
                            <w:rPr>
                              <w:rFonts w:ascii="Franklin Gothic Book" w:hAnsi="Franklin Gothic Book"/>
                              <w:sz w:val="20"/>
                            </w:rPr>
                            <w:t xml:space="preserve"> Phone: (316) 264-7050 </w:t>
                          </w:r>
                          <w:r w:rsidRPr="00A1106B">
                            <w:rPr>
                              <w:rFonts w:ascii="Wingdings" w:hAnsi="Wingdings"/>
                              <w:sz w:val="20"/>
                            </w:rPr>
                            <w:sym w:font="Wingdings" w:char="F09F"/>
                          </w:r>
                          <w:r w:rsidRPr="00A1106B">
                            <w:rPr>
                              <w:rFonts w:ascii="Franklin Gothic Book" w:hAnsi="Franklin Gothic Book"/>
                              <w:sz w:val="20"/>
                            </w:rPr>
                            <w:t xml:space="preserve"> Fax: (316) 264-0709 </w:t>
                          </w:r>
                          <w:r w:rsidRPr="00A1106B">
                            <w:rPr>
                              <w:rFonts w:ascii="Wingdings" w:hAnsi="Wingdings"/>
                              <w:sz w:val="20"/>
                            </w:rPr>
                            <w:sym w:font="Wingdings" w:char="F09F"/>
                          </w:r>
                          <w:r w:rsidRPr="00A1106B">
                            <w:rPr>
                              <w:rFonts w:ascii="Franklin Gothic Book" w:hAnsi="Franklin Gothic Book"/>
                              <w:sz w:val="20"/>
                            </w:rPr>
                            <w:t xml:space="preserve"> www.iSienvironmental.com</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2053" type="#_x0000_t202" style="width:480.2pt;height:10.05pt;margin-top:112.15pt;margin-left:71.65pt;mso-height-percent:0;mso-height-relative:margin;mso-position-horizontal-relative:left-margin-area;mso-position-vertical-relative:page;mso-width-percent:0;mso-width-relative:margin;mso-wrap-distance-bottom:0;mso-wrap-distance-left:9pt;mso-wrap-distance-right:9pt;mso-wrap-distance-top:0;position:absolute;v-text-anchor:middle;z-index:251673600" filled="f" fillcolor="this" stroked="f" strokeweight="0.5pt">
              <v:textbox inset="0,0,0,0">
                <w:txbxContent>
                  <w:p w:rsidR="00C06170" w:rsidRPr="00A1106B" w:rsidP="00B27BD0">
                    <w:pPr>
                      <w:rPr>
                        <w:rFonts w:ascii="Franklin Gothic Book" w:hAnsi="Franklin Gothic Book"/>
                        <w:sz w:val="20"/>
                      </w:rPr>
                    </w:pPr>
                    <w:r w:rsidRPr="00A1106B">
                      <w:rPr>
                        <w:rFonts w:ascii="Franklin Gothic Book" w:hAnsi="Franklin Gothic Book"/>
                        <w:sz w:val="20"/>
                      </w:rPr>
                      <w:t xml:space="preserve">215 S Laura </w:t>
                    </w:r>
                    <w:r w:rsidRPr="00A1106B">
                      <w:rPr>
                        <w:rFonts w:ascii="Wingdings" w:hAnsi="Wingdings"/>
                        <w:sz w:val="20"/>
                      </w:rPr>
                      <w:sym w:font="Wingdings" w:char="F09F"/>
                    </w:r>
                    <w:r w:rsidRPr="00A1106B">
                      <w:rPr>
                        <w:rFonts w:ascii="Franklin Gothic Book" w:hAnsi="Franklin Gothic Book"/>
                        <w:sz w:val="20"/>
                      </w:rPr>
                      <w:t xml:space="preserve"> Wichita, KS</w:t>
                    </w:r>
                    <w:r>
                      <w:rPr>
                        <w:rFonts w:ascii="Franklin Gothic Book" w:hAnsi="Franklin Gothic Book"/>
                        <w:sz w:val="20"/>
                      </w:rPr>
                      <w:t xml:space="preserve"> </w:t>
                    </w:r>
                    <w:r w:rsidRPr="00A1106B">
                      <w:rPr>
                        <w:rFonts w:ascii="Franklin Gothic Book" w:hAnsi="Franklin Gothic Book"/>
                        <w:sz w:val="20"/>
                      </w:rPr>
                      <w:t xml:space="preserve">67211 </w:t>
                    </w:r>
                    <w:r w:rsidRPr="00A1106B">
                      <w:rPr>
                        <w:rFonts w:ascii="Wingdings" w:hAnsi="Wingdings"/>
                        <w:sz w:val="20"/>
                      </w:rPr>
                      <w:sym w:font="Wingdings" w:char="F09F"/>
                    </w:r>
                    <w:r w:rsidRPr="00A1106B">
                      <w:rPr>
                        <w:rFonts w:ascii="Franklin Gothic Book" w:hAnsi="Franklin Gothic Book"/>
                        <w:sz w:val="20"/>
                      </w:rPr>
                      <w:t xml:space="preserve"> Phone: (316) 264-7050 </w:t>
                    </w:r>
                    <w:r w:rsidRPr="00A1106B">
                      <w:rPr>
                        <w:rFonts w:ascii="Wingdings" w:hAnsi="Wingdings"/>
                        <w:sz w:val="20"/>
                      </w:rPr>
                      <w:sym w:font="Wingdings" w:char="F09F"/>
                    </w:r>
                    <w:r w:rsidRPr="00A1106B">
                      <w:rPr>
                        <w:rFonts w:ascii="Franklin Gothic Book" w:hAnsi="Franklin Gothic Book"/>
                        <w:sz w:val="20"/>
                      </w:rPr>
                      <w:t xml:space="preserve"> Fax: (316) 264-0709 </w:t>
                    </w:r>
                    <w:r w:rsidRPr="00A1106B">
                      <w:rPr>
                        <w:rFonts w:ascii="Wingdings" w:hAnsi="Wingdings"/>
                        <w:sz w:val="20"/>
                      </w:rPr>
                      <w:sym w:font="Wingdings" w:char="F09F"/>
                    </w:r>
                    <w:r w:rsidRPr="00A1106B">
                      <w:rPr>
                        <w:rFonts w:ascii="Franklin Gothic Book" w:hAnsi="Franklin Gothic Book"/>
                        <w:sz w:val="20"/>
                      </w:rPr>
                      <w:t xml:space="preserve"> www.iSienvironmental.com</w:t>
                    </w:r>
                  </w:p>
                </w:txbxContent>
              </v:textbox>
              <w10:anchorlock/>
            </v:shape>
          </w:pict>
        </mc:Fallback>
      </mc:AlternateContent>
    </w:r>
    <w:r w:rsidR="00475A41">
      <w:rPr>
        <w:noProof/>
      </w:rPr>
      <mc:AlternateContent>
        <mc:Choice Requires="wps">
          <w:drawing>
            <wp:anchor distT="0" distB="0" distL="114300" distR="114300" simplePos="0" relativeHeight="251668480" behindDoc="0" locked="1" layoutInCell="1" allowOverlap="1">
              <wp:simplePos x="0" y="0"/>
              <wp:positionH relativeFrom="page">
                <wp:posOffset>0</wp:posOffset>
              </wp:positionH>
              <wp:positionV relativeFrom="page">
                <wp:posOffset>0</wp:posOffset>
              </wp:positionV>
              <wp:extent cx="7772400" cy="1828800"/>
              <wp:effectExtent l="0" t="0" r="0" b="0"/>
              <wp:wrapSquare wrapText="bothSides"/>
              <wp:docPr id="625590343"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 o:spid="_x0000_s2054" style="width:612pt;height:2in;margin-top:0;margin-left:0;mso-height-percent:0;mso-height-relative:margin;mso-position-horizontal-relative:page;mso-position-vertical-relative:page;mso-width-percent:0;mso-width-relative:margin;mso-wrap-distance-bottom:0;mso-wrap-distance-left:9pt;mso-wrap-distance-right:9pt;mso-wrap-distance-top:0;position:absolute;v-text-anchor:middle;z-index:251667456" filled="f" fillcolor="this" stroked="f" strokecolor="#385d8a" strokeweight="2pt">
              <w10:wrap type="squar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6A34428"/>
    <w:multiLevelType w:val="hybridMultilevel"/>
    <w:tmpl w:val="DC4613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7660566"/>
    <w:multiLevelType w:val="hybridMultilevel"/>
    <w:tmpl w:val="82B624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2B69B9"/>
    <w:multiLevelType w:val="hybridMultilevel"/>
    <w:tmpl w:val="352C2E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BF2099"/>
    <w:multiLevelType w:val="hybridMultilevel"/>
    <w:tmpl w:val="9E7226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A5E143B"/>
    <w:multiLevelType w:val="hybridMultilevel"/>
    <w:tmpl w:val="897020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01257A0"/>
    <w:multiLevelType w:val="hybridMultilevel"/>
    <w:tmpl w:val="952884B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B810B3C"/>
    <w:multiLevelType w:val="hybridMultilevel"/>
    <w:tmpl w:val="FB98A9F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E735149"/>
    <w:multiLevelType w:val="hybridMultilevel"/>
    <w:tmpl w:val="58788F4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52D043E9"/>
    <w:multiLevelType w:val="hybridMultilevel"/>
    <w:tmpl w:val="107E2B9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56DC0892"/>
    <w:multiLevelType w:val="hybridMultilevel"/>
    <w:tmpl w:val="1150AC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E407E92"/>
    <w:multiLevelType w:val="hybridMultilevel"/>
    <w:tmpl w:val="0BC6FC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F127049"/>
    <w:multiLevelType w:val="hybridMultilevel"/>
    <w:tmpl w:val="D65636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64F2FEF"/>
    <w:multiLevelType w:val="hybridMultilevel"/>
    <w:tmpl w:val="625CD8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23D5E82"/>
    <w:multiLevelType w:val="hybridMultilevel"/>
    <w:tmpl w:val="C340F7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55457CC"/>
    <w:multiLevelType w:val="hybridMultilevel"/>
    <w:tmpl w:val="CABC47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6EE5942"/>
    <w:multiLevelType w:val="multilevel"/>
    <w:tmpl w:val="FE1C1E1A"/>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16cid:durableId="759982486">
    <w:abstractNumId w:val="13"/>
  </w:num>
  <w:num w:numId="4" w16cid:durableId="190195346">
    <w:abstractNumId w:val="11"/>
  </w:num>
  <w:num w:numId="5" w16cid:durableId="1590236800">
    <w:abstractNumId w:val="8"/>
  </w:num>
  <w:num w:numId="6" w16cid:durableId="320159906">
    <w:abstractNumId w:val="7"/>
  </w:num>
  <w:num w:numId="7" w16cid:durableId="1152217842">
    <w:abstractNumId w:val="0"/>
  </w:num>
  <w:num w:numId="8" w16cid:durableId="633096552">
    <w:abstractNumId w:val="10"/>
  </w:num>
  <w:num w:numId="9" w16cid:durableId="1575892571">
    <w:abstractNumId w:val="5"/>
  </w:num>
  <w:num w:numId="10" w16cid:durableId="2040273797">
    <w:abstractNumId w:val="1"/>
  </w:num>
  <w:num w:numId="11" w16cid:durableId="2111003156">
    <w:abstractNumId w:val="3"/>
  </w:num>
  <w:num w:numId="12" w16cid:durableId="1818256246">
    <w:abstractNumId w:val="4"/>
  </w:num>
  <w:num w:numId="13" w16cid:durableId="33192575">
    <w:abstractNumId w:val="9"/>
  </w:num>
  <w:num w:numId="14" w16cid:durableId="872574043">
    <w:abstractNumId w:val="12"/>
  </w:num>
  <w:num w:numId="15" w16cid:durableId="296763667">
    <w:abstractNumId w:val="15"/>
  </w:num>
  <w:num w:numId="16" w16cid:durableId="20290188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27"/>
    <w:rsid w:val="00021FCA"/>
    <w:rsid w:val="00025997"/>
    <w:rsid w:val="000818DE"/>
    <w:rsid w:val="000B4FFB"/>
    <w:rsid w:val="000B53FE"/>
    <w:rsid w:val="000B649D"/>
    <w:rsid w:val="000C3A36"/>
    <w:rsid w:val="000F4F01"/>
    <w:rsid w:val="00104E27"/>
    <w:rsid w:val="00120136"/>
    <w:rsid w:val="00157A27"/>
    <w:rsid w:val="00165686"/>
    <w:rsid w:val="00176437"/>
    <w:rsid w:val="001876DB"/>
    <w:rsid w:val="001A1F37"/>
    <w:rsid w:val="001A75FB"/>
    <w:rsid w:val="001C6D7F"/>
    <w:rsid w:val="001D2D3A"/>
    <w:rsid w:val="001E37A1"/>
    <w:rsid w:val="001F56D8"/>
    <w:rsid w:val="001F607F"/>
    <w:rsid w:val="00216B9E"/>
    <w:rsid w:val="00220BCE"/>
    <w:rsid w:val="002404E5"/>
    <w:rsid w:val="00246A27"/>
    <w:rsid w:val="002539CB"/>
    <w:rsid w:val="00262032"/>
    <w:rsid w:val="002629C4"/>
    <w:rsid w:val="00266526"/>
    <w:rsid w:val="002709D5"/>
    <w:rsid w:val="00282644"/>
    <w:rsid w:val="002A28C7"/>
    <w:rsid w:val="002C35E5"/>
    <w:rsid w:val="003142F2"/>
    <w:rsid w:val="0031443B"/>
    <w:rsid w:val="00347E90"/>
    <w:rsid w:val="00354073"/>
    <w:rsid w:val="00373636"/>
    <w:rsid w:val="0039304B"/>
    <w:rsid w:val="003C1CE5"/>
    <w:rsid w:val="003C3ECE"/>
    <w:rsid w:val="003D6BB4"/>
    <w:rsid w:val="00475A41"/>
    <w:rsid w:val="00495205"/>
    <w:rsid w:val="004B6877"/>
    <w:rsid w:val="004C4B13"/>
    <w:rsid w:val="004D64F1"/>
    <w:rsid w:val="004E3217"/>
    <w:rsid w:val="004F3C65"/>
    <w:rsid w:val="00503E53"/>
    <w:rsid w:val="0050670D"/>
    <w:rsid w:val="00512D72"/>
    <w:rsid w:val="0051333C"/>
    <w:rsid w:val="005145CD"/>
    <w:rsid w:val="00530F30"/>
    <w:rsid w:val="00537C05"/>
    <w:rsid w:val="005419F6"/>
    <w:rsid w:val="00555F72"/>
    <w:rsid w:val="005732B1"/>
    <w:rsid w:val="00587273"/>
    <w:rsid w:val="005A68DF"/>
    <w:rsid w:val="005C578E"/>
    <w:rsid w:val="005D1502"/>
    <w:rsid w:val="005E0310"/>
    <w:rsid w:val="005F3D81"/>
    <w:rsid w:val="0063684B"/>
    <w:rsid w:val="00644D16"/>
    <w:rsid w:val="006541CB"/>
    <w:rsid w:val="006A0C6C"/>
    <w:rsid w:val="006B66DC"/>
    <w:rsid w:val="006D22EE"/>
    <w:rsid w:val="006E6A07"/>
    <w:rsid w:val="006F5645"/>
    <w:rsid w:val="00740F01"/>
    <w:rsid w:val="00742DF7"/>
    <w:rsid w:val="00745AC9"/>
    <w:rsid w:val="00752F48"/>
    <w:rsid w:val="007667AD"/>
    <w:rsid w:val="00766BE0"/>
    <w:rsid w:val="00775782"/>
    <w:rsid w:val="007A4F39"/>
    <w:rsid w:val="007A5032"/>
    <w:rsid w:val="007B2211"/>
    <w:rsid w:val="007B29BD"/>
    <w:rsid w:val="007D0488"/>
    <w:rsid w:val="007F0EF7"/>
    <w:rsid w:val="00802722"/>
    <w:rsid w:val="008261DD"/>
    <w:rsid w:val="00833647"/>
    <w:rsid w:val="00835E0F"/>
    <w:rsid w:val="0083711D"/>
    <w:rsid w:val="00874678"/>
    <w:rsid w:val="008833D9"/>
    <w:rsid w:val="00884961"/>
    <w:rsid w:val="008977CF"/>
    <w:rsid w:val="008D05A9"/>
    <w:rsid w:val="008E166C"/>
    <w:rsid w:val="008F208A"/>
    <w:rsid w:val="00910B18"/>
    <w:rsid w:val="00913B57"/>
    <w:rsid w:val="00954257"/>
    <w:rsid w:val="00956DA8"/>
    <w:rsid w:val="00980F7B"/>
    <w:rsid w:val="0099452D"/>
    <w:rsid w:val="009A0A0D"/>
    <w:rsid w:val="009A3473"/>
    <w:rsid w:val="009E3D8C"/>
    <w:rsid w:val="009E5198"/>
    <w:rsid w:val="00A1106B"/>
    <w:rsid w:val="00A125E1"/>
    <w:rsid w:val="00A31475"/>
    <w:rsid w:val="00A45B23"/>
    <w:rsid w:val="00A72124"/>
    <w:rsid w:val="00AB6563"/>
    <w:rsid w:val="00AD4428"/>
    <w:rsid w:val="00AE178F"/>
    <w:rsid w:val="00AF4F6F"/>
    <w:rsid w:val="00B24B5C"/>
    <w:rsid w:val="00B27BD0"/>
    <w:rsid w:val="00B3074B"/>
    <w:rsid w:val="00B32C72"/>
    <w:rsid w:val="00B5542C"/>
    <w:rsid w:val="00B55DD7"/>
    <w:rsid w:val="00B61334"/>
    <w:rsid w:val="00B74B22"/>
    <w:rsid w:val="00B841A8"/>
    <w:rsid w:val="00B958D9"/>
    <w:rsid w:val="00BB1A8B"/>
    <w:rsid w:val="00BB5514"/>
    <w:rsid w:val="00BF4948"/>
    <w:rsid w:val="00BF5CCA"/>
    <w:rsid w:val="00BF7B8E"/>
    <w:rsid w:val="00C027FF"/>
    <w:rsid w:val="00C06170"/>
    <w:rsid w:val="00C07CBC"/>
    <w:rsid w:val="00C2189A"/>
    <w:rsid w:val="00C63A1A"/>
    <w:rsid w:val="00C65C65"/>
    <w:rsid w:val="00C87DE0"/>
    <w:rsid w:val="00CB7F9D"/>
    <w:rsid w:val="00CE109A"/>
    <w:rsid w:val="00CE77BD"/>
    <w:rsid w:val="00D14366"/>
    <w:rsid w:val="00D42A1A"/>
    <w:rsid w:val="00D47748"/>
    <w:rsid w:val="00D72D70"/>
    <w:rsid w:val="00D846CE"/>
    <w:rsid w:val="00DA3433"/>
    <w:rsid w:val="00DA3B57"/>
    <w:rsid w:val="00DE4FD6"/>
    <w:rsid w:val="00DF170A"/>
    <w:rsid w:val="00E21F43"/>
    <w:rsid w:val="00E54C19"/>
    <w:rsid w:val="00E570D6"/>
    <w:rsid w:val="00E60391"/>
    <w:rsid w:val="00E606A6"/>
    <w:rsid w:val="00E6650B"/>
    <w:rsid w:val="00E739EF"/>
    <w:rsid w:val="00EA00F6"/>
    <w:rsid w:val="00EA047A"/>
    <w:rsid w:val="00EB5F29"/>
    <w:rsid w:val="00EB749A"/>
    <w:rsid w:val="00ED7966"/>
    <w:rsid w:val="00EE6647"/>
    <w:rsid w:val="00F00953"/>
    <w:rsid w:val="00F1317E"/>
    <w:rsid w:val="00F1378F"/>
    <w:rsid w:val="00F36A19"/>
    <w:rsid w:val="00F46AD9"/>
    <w:rsid w:val="00F74F5D"/>
    <w:rsid w:val="00F750B9"/>
    <w:rsid w:val="00F85725"/>
    <w:rsid w:val="00F869AD"/>
    <w:rsid w:val="00F922C0"/>
    <w:rsid w:val="00F9329D"/>
    <w:rsid w:val="00FC32CF"/>
    <w:rsid w:val="00FD521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81"/>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C87DE0"/>
    <w:pPr>
      <w:widowControl w:val="0"/>
      <w:autoSpaceDE w:val="0"/>
      <w:autoSpaceDN w:val="0"/>
      <w:adjustRightInd w:val="0"/>
      <w:jc w:val="both"/>
      <w:outlineLvl w:val="0"/>
    </w:pPr>
    <w:rPr>
      <w:rFonts w:ascii="CG Times" w:eastAsia="Times New Roman" w:hAnsi="CG Times"/>
      <w:i/>
      <w:iCs/>
      <w:szCs w:val="24"/>
    </w:rPr>
  </w:style>
  <w:style w:type="paragraph" w:styleId="Heading4">
    <w:name w:val="heading 4"/>
    <w:basedOn w:val="Normal"/>
    <w:next w:val="Normal"/>
    <w:link w:val="Heading4Char"/>
    <w:qFormat/>
    <w:rsid w:val="00C87DE0"/>
    <w:pPr>
      <w:keepNext/>
      <w:widowControl w:val="0"/>
      <w:tabs>
        <w:tab w:val="left" w:pos="-1440"/>
      </w:tabs>
      <w:autoSpaceDE w:val="0"/>
      <w:autoSpaceDN w:val="0"/>
      <w:adjustRightInd w:val="0"/>
      <w:ind w:left="2160" w:hanging="2160"/>
      <w:jc w:val="center"/>
      <w:outlineLvl w:val="3"/>
    </w:pPr>
    <w:rPr>
      <w:rFonts w:ascii="CG Times" w:eastAsia="Times New Roman" w:hAnsi="CG Times"/>
      <w:i/>
      <w:iCs/>
      <w:szCs w:val="32"/>
    </w:rPr>
  </w:style>
  <w:style w:type="paragraph" w:styleId="Heading9">
    <w:name w:val="heading 9"/>
    <w:basedOn w:val="Normal"/>
    <w:next w:val="Normal"/>
    <w:link w:val="Heading9Char"/>
    <w:qFormat/>
    <w:rsid w:val="00C87DE0"/>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eastAsia="Times New Roman"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hAnsi="Tahoma" w:eastAsiaTheme="minorHAnsi"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paragraph" w:styleId="Title">
    <w:name w:val="Title"/>
    <w:basedOn w:val="Normal"/>
    <w:link w:val="TitleChar"/>
    <w:qFormat/>
    <w:rsid w:val="00157A27"/>
    <w:pPr>
      <w:widowControl w:val="0"/>
      <w:tabs>
        <w:tab w:val="center" w:pos="4680"/>
      </w:tabs>
      <w:autoSpaceDE w:val="0"/>
      <w:autoSpaceDN w:val="0"/>
      <w:adjustRightInd w:val="0"/>
      <w:jc w:val="center"/>
    </w:pPr>
    <w:rPr>
      <w:rFonts w:eastAsia="Times New Roman"/>
      <w:b/>
      <w:bCs/>
      <w:sz w:val="32"/>
      <w:szCs w:val="32"/>
      <w:u w:val="single"/>
    </w:rPr>
  </w:style>
  <w:style w:type="character" w:customStyle="1" w:styleId="TitleChar">
    <w:name w:val="Title Char"/>
    <w:basedOn w:val="DefaultParagraphFont"/>
    <w:link w:val="Title"/>
    <w:rsid w:val="00157A27"/>
    <w:rPr>
      <w:rFonts w:ascii="Times New Roman" w:eastAsia="Times New Roman" w:hAnsi="Times New Roman" w:cs="Times New Roman"/>
      <w:b/>
      <w:bCs/>
      <w:sz w:val="32"/>
      <w:szCs w:val="32"/>
      <w:u w:val="single"/>
    </w:rPr>
  </w:style>
  <w:style w:type="character" w:customStyle="1" w:styleId="Heading1Char">
    <w:name w:val="Heading 1 Char"/>
    <w:basedOn w:val="DefaultParagraphFont"/>
    <w:link w:val="Heading1"/>
    <w:rsid w:val="00C87DE0"/>
    <w:rPr>
      <w:rFonts w:ascii="CG Times" w:eastAsia="Times New Roman" w:hAnsi="CG Times" w:cs="Times New Roman"/>
      <w:i/>
      <w:iCs/>
      <w:sz w:val="24"/>
      <w:szCs w:val="24"/>
    </w:rPr>
  </w:style>
  <w:style w:type="character" w:customStyle="1" w:styleId="Heading4Char">
    <w:name w:val="Heading 4 Char"/>
    <w:basedOn w:val="DefaultParagraphFont"/>
    <w:link w:val="Heading4"/>
    <w:rsid w:val="00C87DE0"/>
    <w:rPr>
      <w:rFonts w:ascii="CG Times" w:eastAsia="Times New Roman" w:hAnsi="CG Times" w:cs="Times New Roman"/>
      <w:i/>
      <w:iCs/>
      <w:sz w:val="24"/>
      <w:szCs w:val="32"/>
    </w:rPr>
  </w:style>
  <w:style w:type="character" w:customStyle="1" w:styleId="Heading9Char">
    <w:name w:val="Heading 9 Char"/>
    <w:basedOn w:val="DefaultParagraphFont"/>
    <w:link w:val="Heading9"/>
    <w:rsid w:val="00C87DE0"/>
    <w:rPr>
      <w:rFonts w:ascii="CG Times" w:eastAsia="Times New Roman" w:hAnsi="CG Times" w:cs="Times New Roman"/>
      <w:b/>
      <w:bCs/>
      <w:color w:val="0000FF"/>
      <w:sz w:val="24"/>
      <w:szCs w:val="24"/>
    </w:rPr>
  </w:style>
  <w:style w:type="paragraph" w:styleId="NormalWeb">
    <w:name w:val="Normal (Web)"/>
    <w:basedOn w:val="Normal"/>
    <w:uiPriority w:val="99"/>
    <w:semiHidden/>
    <w:unhideWhenUsed/>
    <w:rsid w:val="00ED7966"/>
    <w:pPr>
      <w:spacing w:before="100" w:beforeAutospacing="1" w:after="100" w:afterAutospacing="1"/>
    </w:pPr>
    <w:rPr>
      <w:rFonts w:eastAsia="Times New Roman"/>
      <w:szCs w:val="24"/>
    </w:rPr>
  </w:style>
  <w:style w:type="character" w:styleId="Strong">
    <w:name w:val="Strong"/>
    <w:basedOn w:val="DefaultParagraphFont"/>
    <w:uiPriority w:val="22"/>
    <w:qFormat/>
    <w:rsid w:val="00ED7966"/>
    <w:rPr>
      <w:b/>
      <w:bCs/>
    </w:rPr>
  </w:style>
  <w:style w:type="paragraph" w:styleId="ListParagraph">
    <w:name w:val="List Paragraph"/>
    <w:basedOn w:val="Normal"/>
    <w:uiPriority w:val="34"/>
    <w:qFormat/>
    <w:rsid w:val="00BF5CCA"/>
    <w:pPr>
      <w:ind w:left="720"/>
      <w:contextualSpacing/>
    </w:pPr>
    <w:rPr>
      <w:rFonts w:ascii="Calibri" w:hAnsi="Calibr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header" Target="header4.xml" /><Relationship Id="rId13" Type="http://schemas.openxmlformats.org/officeDocument/2006/relationships/footer" Target="footer4.xml" /><Relationship Id="rId14" Type="http://schemas.openxmlformats.org/officeDocument/2006/relationships/hyperlink" Target="https://isienvironmental.com/index.php/environmental-compliance/" TargetMode="External" /><Relationship Id="rId15" Type="http://schemas.openxmlformats.org/officeDocument/2006/relationships/hyperlink" Target="https://isienvironmental.com/index.php/pricing/" TargetMode="External" /><Relationship Id="rId16" Type="http://schemas.openxmlformats.org/officeDocument/2006/relationships/hyperlink" Target="https://isienvironmental.com/index.php/contact-us/" TargetMode="External" /><Relationship Id="rId17" Type="http://schemas.openxmlformats.org/officeDocument/2006/relationships/hyperlink" Target="https://www.osha.gov/sites/default/files/enforcement/directives/CPL_03-00-008.pdf" TargetMode="External" /><Relationship Id="rId18" Type="http://schemas.openxmlformats.org/officeDocument/2006/relationships/hyperlink" Target="https://isienvironmental.com/combustible-dust-emphasis-program-blog" TargetMode="External" /><Relationship Id="rId19" Type="http://schemas.openxmlformats.org/officeDocument/2006/relationships/hyperlink" Target="https://www.osha.gov/laws-regs/regulations/standardnumber/1910/1910.307" TargetMode="External" /><Relationship Id="rId2" Type="http://schemas.openxmlformats.org/officeDocument/2006/relationships/webSettings" Target="webSettings.xml" /><Relationship Id="rId20" Type="http://schemas.openxmlformats.org/officeDocument/2006/relationships/hyperlink" Target="https://isienvironmental.com/pricing/" TargetMode="External" /><Relationship Id="rId21" Type="http://schemas.openxmlformats.org/officeDocument/2006/relationships/hyperlink" Target="https://gcc02.safelinks.protection.outlook.com/?url=https%3A%2F%2Fwww.regulations.gov%2F&amp;data=04%7C01%7CGillespie.Taylor%40epa.gov%7C1f6ac08653864974598408da171f2be4%7C88b378b367484867acf976aacbeca6a7%7C0%7C0%7C637847719933714072%7CUnknown%7CTWFpbGZsb3d8eyJWIjoiMC4wLjAwMDAiLCJQIjoiV2luMzIiLCJBTiI6Ik1haWwiLCJXVCI6Mn0%3D%7C3000&amp;sdata=XhhJqbzIllAHB2D1YWAHH0GUtNty1PiWQtqW8ubNICI%3D&amp;reserved=0" TargetMode="External" /><Relationship Id="rId22" Type="http://schemas.openxmlformats.org/officeDocument/2006/relationships/hyperlink" Target="https://www.epa.gov/chemicals-under-tsca" TargetMode="External" /><Relationship Id="rId23" Type="http://schemas.openxmlformats.org/officeDocument/2006/relationships/hyperlink" Target="https://www.epa.gov/tsca-inventory/list-active-substances-exempt-tsca-inventory-notifications-active-inactive-rule" TargetMode="External" /><Relationship Id="rId24" Type="http://schemas.openxmlformats.org/officeDocument/2006/relationships/hyperlink" Target="https://www.epa.gov/tsca-inventory/interim-list-active-substances"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osha.gov/confinedspaces/index.html"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footer1.xml.rels><?xml version="1.0" encoding="utf-8" standalone="yes"?><Relationships xmlns="http://schemas.openxmlformats.org/package/2006/relationships"><Relationship Id="rId1" Type="http://schemas.openxmlformats.org/officeDocument/2006/relationships/image" Target="media/image2.png" /></Relationships>
</file>

<file path=word/_rels/footer3.xml.rels><?xml version="1.0" encoding="utf-8" standalone="yes"?><Relationships xmlns="http://schemas.openxmlformats.org/package/2006/relationships"><Relationship Id="rId1" Type="http://schemas.openxmlformats.org/officeDocument/2006/relationships/image" Target="media/image2.png" /></Relationships>
</file>

<file path=word/_rels/header1.xml.rels><?xml version="1.0" encoding="utf-8" standalone="yes"?><Relationships xmlns="http://schemas.openxmlformats.org/package/2006/relationships"><Relationship Id="rId1" Type="http://schemas.openxmlformats.org/officeDocument/2006/relationships/image" Target="media/image1.wmf" /></Relationships>
</file>

<file path=word/_rels/header2.xml.rels><?xml version="1.0" encoding="utf-8" standalone="yes"?><Relationships xmlns="http://schemas.openxmlformats.org/package/2006/relationships"><Relationship Id="rId1" Type="http://schemas.openxmlformats.org/officeDocument/2006/relationships/image" Target="media/image1.wmf" /><Relationship Id="rId2" Type="http://schemas.openxmlformats.org/officeDocument/2006/relationships/image" Target="media/image3.jpeg" /></Relationships>
</file>

<file path=word/_rels/header3.xml.rels><?xml version="1.0" encoding="utf-8" standalone="yes"?><Relationships xmlns="http://schemas.openxmlformats.org/package/2006/relationships"><Relationship Id="rId1" Type="http://schemas.openxmlformats.org/officeDocument/2006/relationships/image" Target="media/image1.wmf" /></Relationships>
</file>

<file path=word/_rels/header4.xml.rels><?xml version="1.0" encoding="utf-8" standalone="yes"?><Relationships xmlns="http://schemas.openxmlformats.org/package/2006/relationships"><Relationship Id="rId1" Type="http://schemas.openxmlformats.org/officeDocument/2006/relationships/image" Target="media/image1.wmf" /><Relationship Id="rId2"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AA555-896A-45C6-B75F-8A0AED62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ISI</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Tami Hadley</cp:lastModifiedBy>
  <cp:revision>2</cp:revision>
  <cp:lastPrinted>2012-02-10T21:51:00Z</cp:lastPrinted>
  <dcterms:created xsi:type="dcterms:W3CDTF">2015-08-13T22:42:00Z</dcterms:created>
  <dcterms:modified xsi:type="dcterms:W3CDTF">2015-08-13T22:42:00Z</dcterms:modified>
</cp:coreProperties>
</file>